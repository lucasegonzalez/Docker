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3C8C"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D20537">
        <w:rPr>
          <w:rFonts w:ascii="Times New Roman" w:eastAsia="Times New Roman" w:hAnsi="Times New Roman" w:cs="Times New Roman"/>
          <w:b/>
          <w:bCs/>
          <w:sz w:val="24"/>
          <w:szCs w:val="24"/>
          <w:lang w:eastAsia="es-AR"/>
        </w:rPr>
        <w:t xml:space="preserve">Qué es </w:t>
      </w:r>
      <w:proofErr w:type="spellStart"/>
      <w:r w:rsidRPr="00D20537">
        <w:rPr>
          <w:rFonts w:ascii="Times New Roman" w:eastAsia="Times New Roman" w:hAnsi="Times New Roman" w:cs="Times New Roman"/>
          <w:b/>
          <w:bCs/>
          <w:sz w:val="24"/>
          <w:szCs w:val="24"/>
          <w:lang w:eastAsia="es-AR"/>
        </w:rPr>
        <w:t>docker</w:t>
      </w:r>
      <w:proofErr w:type="spellEnd"/>
      <w:r w:rsidRPr="00D20537">
        <w:rPr>
          <w:rFonts w:ascii="Times New Roman" w:eastAsia="Times New Roman" w:hAnsi="Times New Roman" w:cs="Times New Roman"/>
          <w:b/>
          <w:bCs/>
          <w:sz w:val="24"/>
          <w:szCs w:val="24"/>
          <w:lang w:eastAsia="es-AR"/>
        </w:rPr>
        <w:t>?</w:t>
      </w:r>
      <w:proofErr w:type="gramEnd"/>
      <w:r w:rsidRPr="00D20537">
        <w:rPr>
          <w:rFonts w:ascii="Times New Roman" w:eastAsia="Times New Roman" w:hAnsi="Times New Roman" w:cs="Times New Roman"/>
          <w:sz w:val="24"/>
          <w:szCs w:val="24"/>
          <w:lang w:eastAsia="es-AR"/>
        </w:rPr>
        <w:br/>
        <w:t>Docker es un programa de código abierto que permite que una aplicación Linux y sus dependencias se empaqueten como un contenedor.</w:t>
      </w:r>
    </w:p>
    <w:p w14:paraId="1968AE43"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La virtualización basada en contenedores aísla las aplicaciones entre sí en un sistema operativo (OS) compartido. Este enfoque estandariza la entrega del programa de la aplicación, permitiendo que las aplicaciones se ejecuten en cualquier entorno Linux, ya sea físico o virtual. Dado que comparten el mismo sistema operativo, los contenedores son portátiles entre diferentes distribuciones de Linux, y son significativamente más pequeños que las imágenes de máquinas virtuales (VM).</w:t>
      </w:r>
    </w:p>
    <w:p w14:paraId="40759827"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“Docker te permite construir, distribuir y ejecutar cualquier aplicación en cualquier lado.”</w:t>
      </w:r>
    </w:p>
    <w:p w14:paraId="7A5AEE93"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Problemáticas del desarrollo de software</w:t>
      </w:r>
    </w:p>
    <w:p w14:paraId="0D7F7883"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1. Construir -</w:t>
      </w:r>
      <w:r w:rsidRPr="00D20537">
        <w:rPr>
          <w:rFonts w:ascii="Times New Roman" w:eastAsia="Times New Roman" w:hAnsi="Times New Roman" w:cs="Times New Roman"/>
          <w:sz w:val="24"/>
          <w:szCs w:val="24"/>
          <w:lang w:eastAsia="es-AR"/>
        </w:rPr>
        <w:t xml:space="preserve"> Escribir código en la máquina del desarrollador. (Compile, que no compile, arreglar el bug, compartir código, </w:t>
      </w:r>
      <w:proofErr w:type="gramStart"/>
      <w:r w:rsidRPr="00D20537">
        <w:rPr>
          <w:rFonts w:ascii="Times New Roman" w:eastAsia="Times New Roman" w:hAnsi="Times New Roman" w:cs="Times New Roman"/>
          <w:sz w:val="24"/>
          <w:szCs w:val="24"/>
          <w:lang w:eastAsia="es-AR"/>
        </w:rPr>
        <w:t>etc. )</w:t>
      </w:r>
      <w:proofErr w:type="gramEnd"/>
    </w:p>
    <w:p w14:paraId="6E3EFDD9"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Problemática:</w:t>
      </w:r>
    </w:p>
    <w:p w14:paraId="019D59E2" w14:textId="77777777" w:rsidR="00D20537" w:rsidRPr="00D20537" w:rsidRDefault="00D20537" w:rsidP="00D205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Entorno de desarrollo (paquetes)</w:t>
      </w:r>
    </w:p>
    <w:p w14:paraId="0C8DE3E2" w14:textId="77777777" w:rsidR="00D20537" w:rsidRPr="00D20537" w:rsidRDefault="00D20537" w:rsidP="00D205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Dependencias (</w:t>
      </w:r>
      <w:proofErr w:type="spellStart"/>
      <w:r w:rsidRPr="00D20537">
        <w:rPr>
          <w:rFonts w:ascii="Times New Roman" w:eastAsia="Times New Roman" w:hAnsi="Times New Roman" w:cs="Times New Roman"/>
          <w:sz w:val="24"/>
          <w:szCs w:val="24"/>
          <w:lang w:eastAsia="es-AR"/>
        </w:rPr>
        <w:t>Frameworks</w:t>
      </w:r>
      <w:proofErr w:type="spellEnd"/>
      <w:r w:rsidRPr="00D20537">
        <w:rPr>
          <w:rFonts w:ascii="Times New Roman" w:eastAsia="Times New Roman" w:hAnsi="Times New Roman" w:cs="Times New Roman"/>
          <w:sz w:val="24"/>
          <w:szCs w:val="24"/>
          <w:lang w:eastAsia="es-AR"/>
        </w:rPr>
        <w:t>, bibliotecas)</w:t>
      </w:r>
    </w:p>
    <w:p w14:paraId="3A6C1218" w14:textId="77777777" w:rsidR="00D20537" w:rsidRPr="00D20537" w:rsidRDefault="00D20537" w:rsidP="00D205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Versiones de entornos de ejecución (</w:t>
      </w:r>
      <w:proofErr w:type="spellStart"/>
      <w:r w:rsidRPr="00D20537">
        <w:rPr>
          <w:rFonts w:ascii="Times New Roman" w:eastAsia="Times New Roman" w:hAnsi="Times New Roman" w:cs="Times New Roman"/>
          <w:sz w:val="24"/>
          <w:szCs w:val="24"/>
          <w:lang w:eastAsia="es-AR"/>
        </w:rPr>
        <w:t>runtime</w:t>
      </w:r>
      <w:proofErr w:type="spellEnd"/>
      <w:r w:rsidRPr="00D20537">
        <w:rPr>
          <w:rFonts w:ascii="Times New Roman" w:eastAsia="Times New Roman" w:hAnsi="Times New Roman" w:cs="Times New Roman"/>
          <w:sz w:val="24"/>
          <w:szCs w:val="24"/>
          <w:lang w:eastAsia="es-AR"/>
        </w:rPr>
        <w:t xml:space="preserve">, versión </w:t>
      </w:r>
      <w:proofErr w:type="spellStart"/>
      <w:r w:rsidRPr="00D20537">
        <w:rPr>
          <w:rFonts w:ascii="Times New Roman" w:eastAsia="Times New Roman" w:hAnsi="Times New Roman" w:cs="Times New Roman"/>
          <w:sz w:val="24"/>
          <w:szCs w:val="24"/>
          <w:lang w:eastAsia="es-AR"/>
        </w:rPr>
        <w:t>Node</w:t>
      </w:r>
      <w:proofErr w:type="spellEnd"/>
      <w:r w:rsidRPr="00D20537">
        <w:rPr>
          <w:rFonts w:ascii="Times New Roman" w:eastAsia="Times New Roman" w:hAnsi="Times New Roman" w:cs="Times New Roman"/>
          <w:sz w:val="24"/>
          <w:szCs w:val="24"/>
          <w:lang w:eastAsia="es-AR"/>
        </w:rPr>
        <w:t>)</w:t>
      </w:r>
    </w:p>
    <w:p w14:paraId="5EFF0283" w14:textId="77777777" w:rsidR="00D20537" w:rsidRPr="00D20537" w:rsidRDefault="00D20537" w:rsidP="00D205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Equivalencia de entornos de desarrollo (compartir el código)</w:t>
      </w:r>
    </w:p>
    <w:p w14:paraId="78105160" w14:textId="77777777" w:rsidR="00D20537" w:rsidRPr="00D20537" w:rsidRDefault="00D20537" w:rsidP="00D205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Equivalencia con entornos productivos (pasar a producción)</w:t>
      </w:r>
    </w:p>
    <w:p w14:paraId="250EBE65" w14:textId="77777777" w:rsidR="00D20537" w:rsidRPr="00D20537" w:rsidRDefault="00D20537" w:rsidP="00D205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Servicios externos (integración con otros servicios ejem: base de datos)</w:t>
      </w:r>
    </w:p>
    <w:p w14:paraId="41AAFF89"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2. Distribuir</w:t>
      </w:r>
      <w:r w:rsidRPr="00D20537">
        <w:rPr>
          <w:rFonts w:ascii="Times New Roman" w:eastAsia="Times New Roman" w:hAnsi="Times New Roman" w:cs="Times New Roman"/>
          <w:sz w:val="24"/>
          <w:szCs w:val="24"/>
          <w:lang w:eastAsia="es-AR"/>
        </w:rPr>
        <w:t xml:space="preserve"> - Llevar la aplicación donde se va a desplegar (Transformarse en un artefacto)</w:t>
      </w:r>
    </w:p>
    <w:p w14:paraId="5819F240"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Problemática:</w:t>
      </w:r>
    </w:p>
    <w:p w14:paraId="766F6607" w14:textId="77777777" w:rsidR="00D20537" w:rsidRPr="00D20537" w:rsidRDefault="00D20537" w:rsidP="00D205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 xml:space="preserve">Output de </w:t>
      </w:r>
      <w:proofErr w:type="spellStart"/>
      <w:r w:rsidRPr="00D20537">
        <w:rPr>
          <w:rFonts w:ascii="Times New Roman" w:eastAsia="Times New Roman" w:hAnsi="Times New Roman" w:cs="Times New Roman"/>
          <w:sz w:val="24"/>
          <w:szCs w:val="24"/>
          <w:lang w:eastAsia="es-AR"/>
        </w:rPr>
        <w:t>build</w:t>
      </w:r>
      <w:proofErr w:type="spellEnd"/>
      <w:r w:rsidRPr="00D20537">
        <w:rPr>
          <w:rFonts w:ascii="Times New Roman" w:eastAsia="Times New Roman" w:hAnsi="Times New Roman" w:cs="Times New Roman"/>
          <w:sz w:val="24"/>
          <w:szCs w:val="24"/>
          <w:lang w:eastAsia="es-AR"/>
        </w:rPr>
        <w:t xml:space="preserve"> </w:t>
      </w:r>
      <w:proofErr w:type="spellStart"/>
      <w:r w:rsidRPr="00D20537">
        <w:rPr>
          <w:rFonts w:ascii="Times New Roman" w:eastAsia="Times New Roman" w:hAnsi="Times New Roman" w:cs="Times New Roman"/>
          <w:sz w:val="24"/>
          <w:szCs w:val="24"/>
          <w:lang w:eastAsia="es-AR"/>
        </w:rPr>
        <w:t>heterogeo</w:t>
      </w:r>
      <w:proofErr w:type="spellEnd"/>
      <w:r w:rsidRPr="00D20537">
        <w:rPr>
          <w:rFonts w:ascii="Times New Roman" w:eastAsia="Times New Roman" w:hAnsi="Times New Roman" w:cs="Times New Roman"/>
          <w:sz w:val="24"/>
          <w:szCs w:val="24"/>
          <w:lang w:eastAsia="es-AR"/>
        </w:rPr>
        <w:t xml:space="preserve"> (múltiples compilaciones)</w:t>
      </w:r>
    </w:p>
    <w:p w14:paraId="2AAA0026" w14:textId="77777777" w:rsidR="00D20537" w:rsidRPr="00D20537" w:rsidRDefault="00D20537" w:rsidP="00D205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Acceso a servidores productivos (No tenemos acceso al servidor)</w:t>
      </w:r>
    </w:p>
    <w:p w14:paraId="56D470F8" w14:textId="77777777" w:rsidR="00D20537" w:rsidRPr="00D20537" w:rsidRDefault="00D20537" w:rsidP="00D205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Ejecución nativa vs virtualizada</w:t>
      </w:r>
    </w:p>
    <w:p w14:paraId="2EFEB8A8" w14:textId="77777777" w:rsidR="00D20537" w:rsidRPr="00D20537" w:rsidRDefault="00D20537" w:rsidP="00D205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 xml:space="preserve">Entornos </w:t>
      </w:r>
      <w:proofErr w:type="spellStart"/>
      <w:r w:rsidRPr="00D20537">
        <w:rPr>
          <w:rFonts w:ascii="Times New Roman" w:eastAsia="Times New Roman" w:hAnsi="Times New Roman" w:cs="Times New Roman"/>
          <w:sz w:val="24"/>
          <w:szCs w:val="24"/>
          <w:lang w:eastAsia="es-AR"/>
        </w:rPr>
        <w:t>Serverless</w:t>
      </w:r>
      <w:proofErr w:type="spellEnd"/>
    </w:p>
    <w:p w14:paraId="7CFEC158"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3. Ejecutar</w:t>
      </w:r>
      <w:r w:rsidRPr="00D20537">
        <w:rPr>
          <w:rFonts w:ascii="Times New Roman" w:eastAsia="Times New Roman" w:hAnsi="Times New Roman" w:cs="Times New Roman"/>
          <w:sz w:val="24"/>
          <w:szCs w:val="24"/>
          <w:lang w:eastAsia="es-AR"/>
        </w:rPr>
        <w:t xml:space="preserve"> - Implementar la solución en el ambiente de producción (Subir a producción)</w:t>
      </w:r>
      <w:r w:rsidRPr="00D20537">
        <w:rPr>
          <w:rFonts w:ascii="Times New Roman" w:eastAsia="Times New Roman" w:hAnsi="Times New Roman" w:cs="Times New Roman"/>
          <w:sz w:val="24"/>
          <w:szCs w:val="24"/>
          <w:lang w:eastAsia="es-AR"/>
        </w:rPr>
        <w:br/>
        <w:t>El reto Hacer que funcione como debería funcionar</w:t>
      </w:r>
    </w:p>
    <w:p w14:paraId="544C55A3" w14:textId="77777777" w:rsidR="00D20537" w:rsidRPr="00D20537" w:rsidRDefault="00D20537" w:rsidP="00D20537">
      <w:p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b/>
          <w:bCs/>
          <w:sz w:val="24"/>
          <w:szCs w:val="24"/>
          <w:lang w:eastAsia="es-AR"/>
        </w:rPr>
        <w:t>Problemática:</w:t>
      </w:r>
    </w:p>
    <w:p w14:paraId="0F7E340C" w14:textId="77777777" w:rsidR="00D20537" w:rsidRPr="00D20537" w:rsidRDefault="00D20537" w:rsidP="00D205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 xml:space="preserve">Dependencia de aplicación (paquetes, </w:t>
      </w:r>
      <w:proofErr w:type="spellStart"/>
      <w:r w:rsidRPr="00D20537">
        <w:rPr>
          <w:rFonts w:ascii="Times New Roman" w:eastAsia="Times New Roman" w:hAnsi="Times New Roman" w:cs="Times New Roman"/>
          <w:sz w:val="24"/>
          <w:szCs w:val="24"/>
          <w:lang w:eastAsia="es-AR"/>
        </w:rPr>
        <w:t>runtime</w:t>
      </w:r>
      <w:proofErr w:type="spellEnd"/>
      <w:r w:rsidRPr="00D20537">
        <w:rPr>
          <w:rFonts w:ascii="Times New Roman" w:eastAsia="Times New Roman" w:hAnsi="Times New Roman" w:cs="Times New Roman"/>
          <w:sz w:val="24"/>
          <w:szCs w:val="24"/>
          <w:lang w:eastAsia="es-AR"/>
        </w:rPr>
        <w:t>)</w:t>
      </w:r>
    </w:p>
    <w:p w14:paraId="779F5E10" w14:textId="77777777" w:rsidR="00D20537" w:rsidRPr="00D20537" w:rsidRDefault="00D20537" w:rsidP="00D205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Compatibilidad con el entorno productivo (sistema operativo poco amigable con la solución)</w:t>
      </w:r>
    </w:p>
    <w:p w14:paraId="37E8845F" w14:textId="77777777" w:rsidR="00D20537" w:rsidRPr="00D20537" w:rsidRDefault="00D20537" w:rsidP="00D205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Disponibilidad de servicios externos (Acceso a los servicios externos)</w:t>
      </w:r>
    </w:p>
    <w:p w14:paraId="6E2B1463" w14:textId="77777777" w:rsidR="00D20537" w:rsidRPr="00D20537" w:rsidRDefault="00D20537" w:rsidP="00D205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20537">
        <w:rPr>
          <w:rFonts w:ascii="Times New Roman" w:eastAsia="Times New Roman" w:hAnsi="Times New Roman" w:cs="Times New Roman"/>
          <w:sz w:val="24"/>
          <w:szCs w:val="24"/>
          <w:lang w:eastAsia="es-AR"/>
        </w:rPr>
        <w:t xml:space="preserve">Recursos de hardware (Capacidad de ejecución - Menos memoria, procesador más </w:t>
      </w:r>
      <w:proofErr w:type="spellStart"/>
      <w:r w:rsidRPr="00D20537">
        <w:rPr>
          <w:rFonts w:ascii="Times New Roman" w:eastAsia="Times New Roman" w:hAnsi="Times New Roman" w:cs="Times New Roman"/>
          <w:sz w:val="24"/>
          <w:szCs w:val="24"/>
          <w:lang w:eastAsia="es-AR"/>
        </w:rPr>
        <w:t>debil</w:t>
      </w:r>
      <w:proofErr w:type="spellEnd"/>
      <w:r w:rsidRPr="00D20537">
        <w:rPr>
          <w:rFonts w:ascii="Times New Roman" w:eastAsia="Times New Roman" w:hAnsi="Times New Roman" w:cs="Times New Roman"/>
          <w:sz w:val="24"/>
          <w:szCs w:val="24"/>
          <w:lang w:eastAsia="es-AR"/>
        </w:rPr>
        <w:t>)</w:t>
      </w:r>
    </w:p>
    <w:p w14:paraId="082ACFF0" w14:textId="77777777" w:rsidR="00F1162A" w:rsidRPr="00F1162A" w:rsidRDefault="00F1162A" w:rsidP="00F1162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1162A">
        <w:rPr>
          <w:rFonts w:ascii="Times New Roman" w:eastAsia="Times New Roman" w:hAnsi="Times New Roman" w:cs="Times New Roman"/>
          <w:b/>
          <w:bCs/>
          <w:sz w:val="24"/>
          <w:szCs w:val="24"/>
          <w:lang w:eastAsia="es-AR"/>
        </w:rPr>
        <w:lastRenderedPageBreak/>
        <w:t>Virtualizacion</w:t>
      </w:r>
      <w:proofErr w:type="spellEnd"/>
      <w:r w:rsidRPr="00F1162A">
        <w:rPr>
          <w:rFonts w:ascii="Times New Roman" w:eastAsia="Times New Roman" w:hAnsi="Times New Roman" w:cs="Times New Roman"/>
          <w:sz w:val="24"/>
          <w:szCs w:val="24"/>
          <w:lang w:eastAsia="es-AR"/>
        </w:rPr>
        <w:br/>
        <w:t>Permite atacar en simultáneo los tres problemas del desarrollo de software profesional.</w:t>
      </w:r>
    </w:p>
    <w:p w14:paraId="6D77ECCC" w14:textId="77777777" w:rsidR="00F1162A" w:rsidRPr="00F1162A" w:rsidRDefault="00F1162A" w:rsidP="00F1162A">
      <w:p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b/>
          <w:bCs/>
          <w:sz w:val="24"/>
          <w:szCs w:val="24"/>
          <w:lang w:eastAsia="es-AR"/>
        </w:rPr>
        <w:t xml:space="preserve">Problemas de la </w:t>
      </w:r>
      <w:proofErr w:type="spellStart"/>
      <w:r w:rsidRPr="00F1162A">
        <w:rPr>
          <w:rFonts w:ascii="Times New Roman" w:eastAsia="Times New Roman" w:hAnsi="Times New Roman" w:cs="Times New Roman"/>
          <w:b/>
          <w:bCs/>
          <w:sz w:val="24"/>
          <w:szCs w:val="24"/>
          <w:lang w:eastAsia="es-AR"/>
        </w:rPr>
        <w:t>virtualizacion</w:t>
      </w:r>
      <w:proofErr w:type="spellEnd"/>
    </w:p>
    <w:p w14:paraId="2CC43A4F" w14:textId="77777777" w:rsidR="00F1162A" w:rsidRPr="00F1162A" w:rsidRDefault="00F1162A" w:rsidP="00F116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 xml:space="preserve">PESO: En el orden de los </w:t>
      </w:r>
      <w:proofErr w:type="spellStart"/>
      <w:r w:rsidRPr="00F1162A">
        <w:rPr>
          <w:rFonts w:ascii="Times New Roman" w:eastAsia="Times New Roman" w:hAnsi="Times New Roman" w:cs="Times New Roman"/>
          <w:sz w:val="24"/>
          <w:szCs w:val="24"/>
          <w:lang w:eastAsia="es-AR"/>
        </w:rPr>
        <w:t>GBs</w:t>
      </w:r>
      <w:proofErr w:type="spellEnd"/>
      <w:r w:rsidRPr="00F1162A">
        <w:rPr>
          <w:rFonts w:ascii="Times New Roman" w:eastAsia="Times New Roman" w:hAnsi="Times New Roman" w:cs="Times New Roman"/>
          <w:sz w:val="24"/>
          <w:szCs w:val="24"/>
          <w:lang w:eastAsia="es-AR"/>
        </w:rPr>
        <w:t>. Repiten archivos en común. Inicio lento.</w:t>
      </w:r>
    </w:p>
    <w:p w14:paraId="7EFDA743" w14:textId="77777777" w:rsidR="00F1162A" w:rsidRPr="00F1162A" w:rsidRDefault="00F1162A" w:rsidP="00F116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COSTO DE ADMINISTRACION: Necesita mantenimiento igual que cualquier otra computadora.</w:t>
      </w:r>
    </w:p>
    <w:p w14:paraId="6406A8E1" w14:textId="77777777" w:rsidR="00F1162A" w:rsidRPr="00F1162A" w:rsidRDefault="00F1162A" w:rsidP="00F116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 xml:space="preserve">MULTIPLES DE FORMATO: VDI, VMDK, VHD, raw, </w:t>
      </w:r>
      <w:proofErr w:type="spellStart"/>
      <w:r w:rsidRPr="00F1162A">
        <w:rPr>
          <w:rFonts w:ascii="Times New Roman" w:eastAsia="Times New Roman" w:hAnsi="Times New Roman" w:cs="Times New Roman"/>
          <w:sz w:val="24"/>
          <w:szCs w:val="24"/>
          <w:lang w:eastAsia="es-AR"/>
        </w:rPr>
        <w:t>etc</w:t>
      </w:r>
      <w:proofErr w:type="spellEnd"/>
    </w:p>
    <w:p w14:paraId="6E899D2C" w14:textId="77777777" w:rsidR="00F1162A" w:rsidRPr="00F1162A" w:rsidRDefault="00F1162A" w:rsidP="00F1162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1162A">
        <w:rPr>
          <w:rFonts w:ascii="Times New Roman" w:eastAsia="Times New Roman" w:hAnsi="Times New Roman" w:cs="Times New Roman"/>
          <w:b/>
          <w:bCs/>
          <w:sz w:val="24"/>
          <w:szCs w:val="24"/>
          <w:lang w:eastAsia="es-AR"/>
        </w:rPr>
        <w:t>Containerización</w:t>
      </w:r>
      <w:proofErr w:type="spellEnd"/>
      <w:r w:rsidRPr="00F1162A">
        <w:rPr>
          <w:rFonts w:ascii="Times New Roman" w:eastAsia="Times New Roman" w:hAnsi="Times New Roman" w:cs="Times New Roman"/>
          <w:sz w:val="24"/>
          <w:szCs w:val="24"/>
          <w:lang w:eastAsia="es-AR"/>
        </w:rPr>
        <w:br/>
        <w:t>El empleo de contenedores para construir y desplegar software.</w:t>
      </w:r>
    </w:p>
    <w:p w14:paraId="305F8E3B" w14:textId="77777777" w:rsidR="00F1162A" w:rsidRPr="00F1162A" w:rsidRDefault="00F1162A" w:rsidP="00F11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Flexibles</w:t>
      </w:r>
    </w:p>
    <w:p w14:paraId="5CE040FA" w14:textId="77777777" w:rsidR="00F1162A" w:rsidRPr="00F1162A" w:rsidRDefault="00F1162A" w:rsidP="00F11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Livianos</w:t>
      </w:r>
    </w:p>
    <w:p w14:paraId="2229A4F8" w14:textId="77777777" w:rsidR="00F1162A" w:rsidRPr="00F1162A" w:rsidRDefault="00F1162A" w:rsidP="00F11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Portables</w:t>
      </w:r>
    </w:p>
    <w:p w14:paraId="32AA7205" w14:textId="77777777" w:rsidR="00F1162A" w:rsidRPr="00F1162A" w:rsidRDefault="00F1162A" w:rsidP="00F11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Bajo acoplamiento</w:t>
      </w:r>
    </w:p>
    <w:p w14:paraId="4FE4FEEF" w14:textId="77777777" w:rsidR="00F1162A" w:rsidRPr="00F1162A" w:rsidRDefault="00F1162A" w:rsidP="00F11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Escalables</w:t>
      </w:r>
    </w:p>
    <w:p w14:paraId="1F14FDDA" w14:textId="77777777" w:rsidR="00F1162A" w:rsidRPr="00F1162A" w:rsidRDefault="00F1162A" w:rsidP="00F11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Seguros</w:t>
      </w:r>
    </w:p>
    <w:p w14:paraId="035B64AC" w14:textId="77777777" w:rsidR="00F1162A" w:rsidRPr="00F1162A" w:rsidRDefault="00F1162A" w:rsidP="00F1162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1162A">
        <w:rPr>
          <w:rFonts w:ascii="Times New Roman" w:eastAsia="Times New Roman" w:hAnsi="Times New Roman" w:cs="Times New Roman"/>
          <w:b/>
          <w:bCs/>
          <w:sz w:val="24"/>
          <w:szCs w:val="24"/>
          <w:lang w:eastAsia="es-AR"/>
        </w:rPr>
        <w:t>Virtualizacion</w:t>
      </w:r>
      <w:proofErr w:type="spellEnd"/>
      <w:r w:rsidRPr="00F1162A">
        <w:rPr>
          <w:rFonts w:ascii="Times New Roman" w:eastAsia="Times New Roman" w:hAnsi="Times New Roman" w:cs="Times New Roman"/>
          <w:b/>
          <w:bCs/>
          <w:sz w:val="24"/>
          <w:szCs w:val="24"/>
          <w:lang w:eastAsia="es-AR"/>
        </w:rPr>
        <w:t xml:space="preserve"> vs </w:t>
      </w:r>
      <w:proofErr w:type="spellStart"/>
      <w:r w:rsidRPr="00F1162A">
        <w:rPr>
          <w:rFonts w:ascii="Times New Roman" w:eastAsia="Times New Roman" w:hAnsi="Times New Roman" w:cs="Times New Roman"/>
          <w:b/>
          <w:bCs/>
          <w:sz w:val="24"/>
          <w:szCs w:val="24"/>
          <w:lang w:eastAsia="es-AR"/>
        </w:rPr>
        <w:t>Containerización</w:t>
      </w:r>
      <w:proofErr w:type="spellEnd"/>
    </w:p>
    <w:p w14:paraId="6431D11B" w14:textId="77777777" w:rsidR="00F1162A" w:rsidRPr="00F1162A" w:rsidRDefault="00F1162A" w:rsidP="00F116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F1162A">
        <w:rPr>
          <w:rFonts w:ascii="Times New Roman" w:eastAsia="Times New Roman" w:hAnsi="Times New Roman" w:cs="Times New Roman"/>
          <w:sz w:val="24"/>
          <w:szCs w:val="24"/>
          <w:lang w:eastAsia="es-AR"/>
        </w:rPr>
        <w:t xml:space="preserve">Virtualización: A diferencia de un contenedor, las máquinas virtuales ejecutan un sistema operativo completo, incluido su propio </w:t>
      </w:r>
      <w:proofErr w:type="spellStart"/>
      <w:r w:rsidRPr="00F1162A">
        <w:rPr>
          <w:rFonts w:ascii="Times New Roman" w:eastAsia="Times New Roman" w:hAnsi="Times New Roman" w:cs="Times New Roman"/>
          <w:sz w:val="24"/>
          <w:szCs w:val="24"/>
          <w:lang w:eastAsia="es-AR"/>
        </w:rPr>
        <w:t>kernel</w:t>
      </w:r>
      <w:proofErr w:type="spellEnd"/>
      <w:r w:rsidRPr="00F1162A">
        <w:rPr>
          <w:rFonts w:ascii="Times New Roman" w:eastAsia="Times New Roman" w:hAnsi="Times New Roman" w:cs="Times New Roman"/>
          <w:sz w:val="24"/>
          <w:szCs w:val="24"/>
          <w:lang w:eastAsia="es-AR"/>
        </w:rPr>
        <w:t>.</w:t>
      </w:r>
    </w:p>
    <w:p w14:paraId="662FE29B" w14:textId="77777777" w:rsidR="00F1162A" w:rsidRPr="00F1162A" w:rsidRDefault="00F1162A" w:rsidP="00F116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1162A">
        <w:rPr>
          <w:rFonts w:ascii="Times New Roman" w:eastAsia="Times New Roman" w:hAnsi="Times New Roman" w:cs="Times New Roman"/>
          <w:sz w:val="24"/>
          <w:szCs w:val="24"/>
          <w:lang w:eastAsia="es-AR"/>
        </w:rPr>
        <w:t>Containerización</w:t>
      </w:r>
      <w:proofErr w:type="spellEnd"/>
      <w:r w:rsidRPr="00F1162A">
        <w:rPr>
          <w:rFonts w:ascii="Times New Roman" w:eastAsia="Times New Roman" w:hAnsi="Times New Roman" w:cs="Times New Roman"/>
          <w:sz w:val="24"/>
          <w:szCs w:val="24"/>
          <w:lang w:eastAsia="es-AR"/>
        </w:rPr>
        <w:t xml:space="preserve">: Un contenedor es un silo aislado y ligero para ejecutar una aplicación en el sistema operativo host. Los contenedores se basan en el </w:t>
      </w:r>
      <w:proofErr w:type="spellStart"/>
      <w:r w:rsidRPr="00F1162A">
        <w:rPr>
          <w:rFonts w:ascii="Times New Roman" w:eastAsia="Times New Roman" w:hAnsi="Times New Roman" w:cs="Times New Roman"/>
          <w:sz w:val="24"/>
          <w:szCs w:val="24"/>
          <w:lang w:eastAsia="es-AR"/>
        </w:rPr>
        <w:t>kernel</w:t>
      </w:r>
      <w:proofErr w:type="spellEnd"/>
      <w:r w:rsidRPr="00F1162A">
        <w:rPr>
          <w:rFonts w:ascii="Times New Roman" w:eastAsia="Times New Roman" w:hAnsi="Times New Roman" w:cs="Times New Roman"/>
          <w:sz w:val="24"/>
          <w:szCs w:val="24"/>
          <w:lang w:eastAsia="es-AR"/>
        </w:rPr>
        <w:t xml:space="preserve"> del sistema operativo host (que puede considerarse la fontanería del sistema operativo), y solo puede contener aplicaciones y algunas API ligeras del sistema operativo y servicios que se ejecutan en modo de usuario.</w:t>
      </w:r>
    </w:p>
    <w:p w14:paraId="31955820" w14:textId="23E149B8" w:rsidR="00535A4E" w:rsidRDefault="00535A4E"/>
    <w:p w14:paraId="308C2DDE" w14:textId="77777777" w:rsidR="005C3D6B" w:rsidRPr="005C3D6B" w:rsidRDefault="005C3D6B" w:rsidP="005C3D6B">
      <w:p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t xml:space="preserve">Componentes DENTRO del </w:t>
      </w:r>
      <w:proofErr w:type="spellStart"/>
      <w:r w:rsidRPr="005C3D6B">
        <w:rPr>
          <w:rFonts w:ascii="Times New Roman" w:eastAsia="Times New Roman" w:hAnsi="Times New Roman" w:cs="Times New Roman"/>
          <w:sz w:val="24"/>
          <w:szCs w:val="24"/>
          <w:lang w:eastAsia="es-AR"/>
        </w:rPr>
        <w:t>circulo</w:t>
      </w:r>
      <w:proofErr w:type="spellEnd"/>
      <w:r w:rsidRPr="005C3D6B">
        <w:rPr>
          <w:rFonts w:ascii="Times New Roman" w:eastAsia="Times New Roman" w:hAnsi="Times New Roman" w:cs="Times New Roman"/>
          <w:sz w:val="24"/>
          <w:szCs w:val="24"/>
          <w:lang w:eastAsia="es-AR"/>
        </w:rPr>
        <w:t xml:space="preserve"> de Docker:</w:t>
      </w:r>
    </w:p>
    <w:p w14:paraId="0CC86283" w14:textId="77777777" w:rsidR="005C3D6B" w:rsidRPr="005C3D6B" w:rsidRDefault="005C3D6B" w:rsidP="005C3D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t xml:space="preserve">Docker </w:t>
      </w:r>
      <w:proofErr w:type="spellStart"/>
      <w:r w:rsidRPr="005C3D6B">
        <w:rPr>
          <w:rFonts w:ascii="Times New Roman" w:eastAsia="Times New Roman" w:hAnsi="Times New Roman" w:cs="Times New Roman"/>
          <w:sz w:val="24"/>
          <w:szCs w:val="24"/>
          <w:lang w:eastAsia="es-AR"/>
        </w:rPr>
        <w:t>daemon</w:t>
      </w:r>
      <w:proofErr w:type="spellEnd"/>
      <w:r w:rsidRPr="005C3D6B">
        <w:rPr>
          <w:rFonts w:ascii="Times New Roman" w:eastAsia="Times New Roman" w:hAnsi="Times New Roman" w:cs="Times New Roman"/>
          <w:sz w:val="24"/>
          <w:szCs w:val="24"/>
          <w:lang w:eastAsia="es-AR"/>
        </w:rPr>
        <w:t xml:space="preserve">: Es el centro de </w:t>
      </w:r>
      <w:proofErr w:type="spellStart"/>
      <w:r w:rsidRPr="005C3D6B">
        <w:rPr>
          <w:rFonts w:ascii="Times New Roman" w:eastAsia="Times New Roman" w:hAnsi="Times New Roman" w:cs="Times New Roman"/>
          <w:sz w:val="24"/>
          <w:szCs w:val="24"/>
          <w:lang w:eastAsia="es-AR"/>
        </w:rPr>
        <w:t>docker</w:t>
      </w:r>
      <w:proofErr w:type="spellEnd"/>
      <w:r w:rsidRPr="005C3D6B">
        <w:rPr>
          <w:rFonts w:ascii="Times New Roman" w:eastAsia="Times New Roman" w:hAnsi="Times New Roman" w:cs="Times New Roman"/>
          <w:sz w:val="24"/>
          <w:szCs w:val="24"/>
          <w:lang w:eastAsia="es-AR"/>
        </w:rPr>
        <w:t xml:space="preserve">, el corazón que gracias a </w:t>
      </w:r>
      <w:proofErr w:type="spellStart"/>
      <w:r w:rsidRPr="005C3D6B">
        <w:rPr>
          <w:rFonts w:ascii="Times New Roman" w:eastAsia="Times New Roman" w:hAnsi="Times New Roman" w:cs="Times New Roman"/>
          <w:sz w:val="24"/>
          <w:szCs w:val="24"/>
          <w:lang w:eastAsia="es-AR"/>
        </w:rPr>
        <w:t>el</w:t>
      </w:r>
      <w:proofErr w:type="spellEnd"/>
      <w:r w:rsidRPr="005C3D6B">
        <w:rPr>
          <w:rFonts w:ascii="Times New Roman" w:eastAsia="Times New Roman" w:hAnsi="Times New Roman" w:cs="Times New Roman"/>
          <w:sz w:val="24"/>
          <w:szCs w:val="24"/>
          <w:lang w:eastAsia="es-AR"/>
        </w:rPr>
        <w:t xml:space="preserve">, podemos comunicarnos con los servicios de </w:t>
      </w:r>
      <w:proofErr w:type="spellStart"/>
      <w:r w:rsidRPr="005C3D6B">
        <w:rPr>
          <w:rFonts w:ascii="Times New Roman" w:eastAsia="Times New Roman" w:hAnsi="Times New Roman" w:cs="Times New Roman"/>
          <w:sz w:val="24"/>
          <w:szCs w:val="24"/>
          <w:lang w:eastAsia="es-AR"/>
        </w:rPr>
        <w:t>docker</w:t>
      </w:r>
      <w:proofErr w:type="spellEnd"/>
      <w:r w:rsidRPr="005C3D6B">
        <w:rPr>
          <w:rFonts w:ascii="Times New Roman" w:eastAsia="Times New Roman" w:hAnsi="Times New Roman" w:cs="Times New Roman"/>
          <w:sz w:val="24"/>
          <w:szCs w:val="24"/>
          <w:lang w:eastAsia="es-AR"/>
        </w:rPr>
        <w:t>.</w:t>
      </w:r>
    </w:p>
    <w:p w14:paraId="7E77EC4A" w14:textId="77777777" w:rsidR="005C3D6B" w:rsidRPr="005C3D6B" w:rsidRDefault="005C3D6B" w:rsidP="005C3D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t xml:space="preserve">REST API: Como cualquier otra API, es la que nos permite visualizar </w:t>
      </w:r>
      <w:proofErr w:type="spellStart"/>
      <w:r w:rsidRPr="005C3D6B">
        <w:rPr>
          <w:rFonts w:ascii="Times New Roman" w:eastAsia="Times New Roman" w:hAnsi="Times New Roman" w:cs="Times New Roman"/>
          <w:sz w:val="24"/>
          <w:szCs w:val="24"/>
          <w:lang w:eastAsia="es-AR"/>
        </w:rPr>
        <w:t>docker</w:t>
      </w:r>
      <w:proofErr w:type="spellEnd"/>
      <w:r w:rsidRPr="005C3D6B">
        <w:rPr>
          <w:rFonts w:ascii="Times New Roman" w:eastAsia="Times New Roman" w:hAnsi="Times New Roman" w:cs="Times New Roman"/>
          <w:sz w:val="24"/>
          <w:szCs w:val="24"/>
          <w:lang w:eastAsia="es-AR"/>
        </w:rPr>
        <w:t xml:space="preserve"> de forma “gráfica”.</w:t>
      </w:r>
    </w:p>
    <w:p w14:paraId="59B0D5A2" w14:textId="77777777" w:rsidR="005C3D6B" w:rsidRPr="005C3D6B" w:rsidRDefault="005C3D6B" w:rsidP="005C3D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t xml:space="preserve">Cliente de </w:t>
      </w:r>
      <w:proofErr w:type="spellStart"/>
      <w:r w:rsidRPr="005C3D6B">
        <w:rPr>
          <w:rFonts w:ascii="Times New Roman" w:eastAsia="Times New Roman" w:hAnsi="Times New Roman" w:cs="Times New Roman"/>
          <w:sz w:val="24"/>
          <w:szCs w:val="24"/>
          <w:lang w:eastAsia="es-AR"/>
        </w:rPr>
        <w:t>docker</w:t>
      </w:r>
      <w:proofErr w:type="spellEnd"/>
      <w:r w:rsidRPr="005C3D6B">
        <w:rPr>
          <w:rFonts w:ascii="Times New Roman" w:eastAsia="Times New Roman" w:hAnsi="Times New Roman" w:cs="Times New Roman"/>
          <w:sz w:val="24"/>
          <w:szCs w:val="24"/>
          <w:lang w:eastAsia="es-AR"/>
        </w:rPr>
        <w:t xml:space="preserve">: Gracias a este componente, podemos comunicarnos con el corazón de </w:t>
      </w:r>
      <w:proofErr w:type="spellStart"/>
      <w:r w:rsidRPr="005C3D6B">
        <w:rPr>
          <w:rFonts w:ascii="Times New Roman" w:eastAsia="Times New Roman" w:hAnsi="Times New Roman" w:cs="Times New Roman"/>
          <w:sz w:val="24"/>
          <w:szCs w:val="24"/>
          <w:lang w:eastAsia="es-AR"/>
        </w:rPr>
        <w:t>docker</w:t>
      </w:r>
      <w:proofErr w:type="spellEnd"/>
      <w:r w:rsidRPr="005C3D6B">
        <w:rPr>
          <w:rFonts w:ascii="Times New Roman" w:eastAsia="Times New Roman" w:hAnsi="Times New Roman" w:cs="Times New Roman"/>
          <w:sz w:val="24"/>
          <w:szCs w:val="24"/>
          <w:lang w:eastAsia="es-AR"/>
        </w:rPr>
        <w:t xml:space="preserve"> (Docker Daemon) que por defecto es la línea de comandos.</w:t>
      </w:r>
    </w:p>
    <w:p w14:paraId="70008057" w14:textId="77777777" w:rsidR="005C3D6B" w:rsidRPr="005C3D6B" w:rsidRDefault="005C3D6B" w:rsidP="005C3D6B">
      <w:p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t>Dentro de la arquitectura de Docker encontramos:</w:t>
      </w:r>
    </w:p>
    <w:p w14:paraId="5E48774D" w14:textId="77777777" w:rsidR="005C3D6B" w:rsidRPr="005C3D6B" w:rsidRDefault="005C3D6B" w:rsidP="005C3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t xml:space="preserve">Contenedores: Es la razón de ser de Docker, es donde podemos encapsular nuestras </w:t>
      </w:r>
      <w:proofErr w:type="spellStart"/>
      <w:r w:rsidRPr="005C3D6B">
        <w:rPr>
          <w:rFonts w:ascii="Times New Roman" w:eastAsia="Times New Roman" w:hAnsi="Times New Roman" w:cs="Times New Roman"/>
          <w:sz w:val="24"/>
          <w:szCs w:val="24"/>
          <w:lang w:eastAsia="es-AR"/>
        </w:rPr>
        <w:t>imagenes</w:t>
      </w:r>
      <w:proofErr w:type="spellEnd"/>
      <w:r w:rsidRPr="005C3D6B">
        <w:rPr>
          <w:rFonts w:ascii="Times New Roman" w:eastAsia="Times New Roman" w:hAnsi="Times New Roman" w:cs="Times New Roman"/>
          <w:sz w:val="24"/>
          <w:szCs w:val="24"/>
          <w:lang w:eastAsia="es-AR"/>
        </w:rPr>
        <w:t xml:space="preserve"> para llevarlas a otra computadora, o servidor, etc.</w:t>
      </w:r>
    </w:p>
    <w:p w14:paraId="1D159BD1" w14:textId="77777777" w:rsidR="005C3D6B" w:rsidRPr="005C3D6B" w:rsidRDefault="005C3D6B" w:rsidP="005C3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C3D6B">
        <w:rPr>
          <w:rFonts w:ascii="Times New Roman" w:eastAsia="Times New Roman" w:hAnsi="Times New Roman" w:cs="Times New Roman"/>
          <w:sz w:val="24"/>
          <w:szCs w:val="24"/>
          <w:lang w:eastAsia="es-AR"/>
        </w:rPr>
        <w:t>Imagenes</w:t>
      </w:r>
      <w:proofErr w:type="spellEnd"/>
      <w:r w:rsidRPr="005C3D6B">
        <w:rPr>
          <w:rFonts w:ascii="Times New Roman" w:eastAsia="Times New Roman" w:hAnsi="Times New Roman" w:cs="Times New Roman"/>
          <w:sz w:val="24"/>
          <w:szCs w:val="24"/>
          <w:lang w:eastAsia="es-AR"/>
        </w:rPr>
        <w:t>: Son las encapsulaciones de x contenedor. Podemos correr nuestra aplicación en Java por medio de una imagen, podemos utilizar Ubuntu para correr nuestro proyecto, etc.</w:t>
      </w:r>
    </w:p>
    <w:p w14:paraId="61076868" w14:textId="77777777" w:rsidR="005C3D6B" w:rsidRPr="005C3D6B" w:rsidRDefault="005C3D6B" w:rsidP="005C3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C3D6B">
        <w:rPr>
          <w:rFonts w:ascii="Times New Roman" w:eastAsia="Times New Roman" w:hAnsi="Times New Roman" w:cs="Times New Roman"/>
          <w:sz w:val="24"/>
          <w:szCs w:val="24"/>
          <w:lang w:eastAsia="es-AR"/>
        </w:rPr>
        <w:t>Volumenes</w:t>
      </w:r>
      <w:proofErr w:type="spellEnd"/>
      <w:r w:rsidRPr="005C3D6B">
        <w:rPr>
          <w:rFonts w:ascii="Times New Roman" w:eastAsia="Times New Roman" w:hAnsi="Times New Roman" w:cs="Times New Roman"/>
          <w:sz w:val="24"/>
          <w:szCs w:val="24"/>
          <w:lang w:eastAsia="es-AR"/>
        </w:rPr>
        <w:t xml:space="preserve"> de datos: Podemos acceder con seguridad al sistema de archivos de nuestra máquina.</w:t>
      </w:r>
    </w:p>
    <w:p w14:paraId="743D428F" w14:textId="77777777" w:rsidR="005C3D6B" w:rsidRPr="005C3D6B" w:rsidRDefault="005C3D6B" w:rsidP="005C3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5C3D6B">
        <w:rPr>
          <w:rFonts w:ascii="Times New Roman" w:eastAsia="Times New Roman" w:hAnsi="Times New Roman" w:cs="Times New Roman"/>
          <w:sz w:val="24"/>
          <w:szCs w:val="24"/>
          <w:lang w:eastAsia="es-AR"/>
        </w:rPr>
        <w:lastRenderedPageBreak/>
        <w:t>Redes: Son las que permiten la comunicación entre contenedores.</w:t>
      </w:r>
    </w:p>
    <w:p w14:paraId="14D5E21A" w14:textId="398D42E1" w:rsidR="005C3D6B" w:rsidRDefault="005C3D6B" w:rsidP="005C3D6B">
      <w:pPr>
        <w:ind w:firstLine="708"/>
      </w:pPr>
    </w:p>
    <w:p w14:paraId="66DF8695" w14:textId="77777777" w:rsidR="00307420" w:rsidRDefault="00307420" w:rsidP="00307420">
      <w:pPr>
        <w:pStyle w:val="NormalWeb"/>
      </w:pPr>
      <w:r>
        <w:rPr>
          <w:rStyle w:val="Textoennegrita"/>
        </w:rPr>
        <w:t xml:space="preserve">Que es un </w:t>
      </w:r>
      <w:proofErr w:type="gramStart"/>
      <w:r>
        <w:rPr>
          <w:rStyle w:val="Textoennegrita"/>
        </w:rPr>
        <w:t>contenedor ?</w:t>
      </w:r>
      <w:proofErr w:type="gramEnd"/>
    </w:p>
    <w:p w14:paraId="283AF7EB" w14:textId="77777777" w:rsidR="00307420" w:rsidRDefault="00307420" w:rsidP="00307420">
      <w:pPr>
        <w:pStyle w:val="NormalWeb"/>
        <w:numPr>
          <w:ilvl w:val="0"/>
          <w:numId w:val="11"/>
        </w:numPr>
      </w:pPr>
      <w:r>
        <w:t>Es una agrupación de procesos.</w:t>
      </w:r>
    </w:p>
    <w:p w14:paraId="7945BA86" w14:textId="77777777" w:rsidR="00307420" w:rsidRDefault="00307420" w:rsidP="00307420">
      <w:pPr>
        <w:pStyle w:val="NormalWeb"/>
        <w:numPr>
          <w:ilvl w:val="0"/>
          <w:numId w:val="11"/>
        </w:numPr>
      </w:pPr>
      <w:r>
        <w:t xml:space="preserve">Es una entidad lógica, no tiene el </w:t>
      </w:r>
      <w:proofErr w:type="spellStart"/>
      <w:r>
        <w:t>limite</w:t>
      </w:r>
      <w:proofErr w:type="spellEnd"/>
      <w:r>
        <w:t xml:space="preserve"> estricto de las máquinas virtuales, emulación del sistema operativo simulado por otra más abajo.</w:t>
      </w:r>
    </w:p>
    <w:p w14:paraId="0311A3D0" w14:textId="77777777" w:rsidR="00307420" w:rsidRDefault="00307420" w:rsidP="00307420">
      <w:pPr>
        <w:pStyle w:val="NormalWeb"/>
        <w:numPr>
          <w:ilvl w:val="0"/>
          <w:numId w:val="11"/>
        </w:numPr>
      </w:pPr>
      <w:r>
        <w:t>Ejecuta sus procesos de forma nativa.</w:t>
      </w:r>
    </w:p>
    <w:p w14:paraId="56C62339" w14:textId="77777777" w:rsidR="00307420" w:rsidRDefault="00307420" w:rsidP="00307420">
      <w:pPr>
        <w:pStyle w:val="NormalWeb"/>
        <w:numPr>
          <w:ilvl w:val="0"/>
          <w:numId w:val="11"/>
        </w:numPr>
      </w:pPr>
      <w:r>
        <w:t xml:space="preserve">Los procesos que se ejecutan adentro de los contenedores ven su universo como el contenedor lo define, no pueden ver </w:t>
      </w:r>
      <w:proofErr w:type="spellStart"/>
      <w:r>
        <w:t>mas</w:t>
      </w:r>
      <w:proofErr w:type="spellEnd"/>
      <w:r>
        <w:t xml:space="preserve"> allá del contenedor, a pesar de estar corriendo en una maquina más grande.</w:t>
      </w:r>
    </w:p>
    <w:p w14:paraId="0A42388D" w14:textId="77777777" w:rsidR="00307420" w:rsidRDefault="00307420" w:rsidP="00307420">
      <w:pPr>
        <w:pStyle w:val="NormalWeb"/>
        <w:numPr>
          <w:ilvl w:val="0"/>
          <w:numId w:val="11"/>
        </w:numPr>
      </w:pPr>
      <w:r>
        <w:t xml:space="preserve">No tienen forma de consumir más recursos que los que se les permite. Si </w:t>
      </w:r>
      <w:proofErr w:type="spellStart"/>
      <w:r>
        <w:t>esta</w:t>
      </w:r>
      <w:proofErr w:type="spellEnd"/>
      <w:r>
        <w:t xml:space="preserve"> restringido en memoria </w:t>
      </w:r>
      <w:proofErr w:type="spellStart"/>
      <w:proofErr w:type="gramStart"/>
      <w:r>
        <w:t>ram</w:t>
      </w:r>
      <w:proofErr w:type="spellEnd"/>
      <w:proofErr w:type="gramEnd"/>
      <w:r>
        <w:t xml:space="preserve"> por ejemplo, es la única que pueden usar.</w:t>
      </w:r>
    </w:p>
    <w:p w14:paraId="2980207D" w14:textId="77777777" w:rsidR="00307420" w:rsidRDefault="00307420" w:rsidP="00307420">
      <w:pPr>
        <w:pStyle w:val="NormalWeb"/>
        <w:numPr>
          <w:ilvl w:val="0"/>
          <w:numId w:val="11"/>
        </w:numPr>
      </w:pPr>
      <w:r>
        <w:t xml:space="preserve">A fines prácticos los podemos imaginar cómo </w:t>
      </w:r>
      <w:proofErr w:type="spellStart"/>
      <w:r>
        <w:t>maquinas</w:t>
      </w:r>
      <w:proofErr w:type="spellEnd"/>
      <w:r>
        <w:t xml:space="preserve"> virtuales, pero NO lo son. Máquinas virtuales livianas.</w:t>
      </w:r>
    </w:p>
    <w:p w14:paraId="336B15C8" w14:textId="77777777" w:rsidR="00307420" w:rsidRDefault="00307420" w:rsidP="00307420">
      <w:pPr>
        <w:pStyle w:val="NormalWeb"/>
        <w:numPr>
          <w:ilvl w:val="0"/>
          <w:numId w:val="11"/>
        </w:numPr>
      </w:pPr>
      <w:r>
        <w:t>Docker corre de forma nativa solo en Linux.</w:t>
      </w:r>
    </w:p>
    <w:p w14:paraId="2E2F603D" w14:textId="77777777" w:rsidR="00307420" w:rsidRDefault="00307420" w:rsidP="00307420">
      <w:pPr>
        <w:pStyle w:val="NormalWeb"/>
        <w:numPr>
          <w:ilvl w:val="0"/>
          <w:numId w:val="11"/>
        </w:numPr>
      </w:pPr>
      <w:r>
        <w:t xml:space="preserve">Sector del disco: Cuando un contenedor es ejecutado, el </w:t>
      </w:r>
      <w:proofErr w:type="spellStart"/>
      <w:r>
        <w:t>daemon</w:t>
      </w:r>
      <w:proofErr w:type="spellEnd"/>
      <w:r>
        <w:t xml:space="preserve"> de </w:t>
      </w:r>
      <w:proofErr w:type="spellStart"/>
      <w:r>
        <w:t>docker</w:t>
      </w:r>
      <w:proofErr w:type="spellEnd"/>
      <w:r>
        <w:t xml:space="preserve"> le dice, a partir de acá para arriba este disco es tuyo, pero no puedes subir </w:t>
      </w:r>
      <w:proofErr w:type="spellStart"/>
      <w:r>
        <w:t>mas</w:t>
      </w:r>
      <w:proofErr w:type="spellEnd"/>
      <w:r>
        <w:t xml:space="preserve"> arriba.</w:t>
      </w:r>
    </w:p>
    <w:p w14:paraId="6A8BE20B" w14:textId="77777777" w:rsidR="00307420" w:rsidRDefault="00307420" w:rsidP="00307420">
      <w:pPr>
        <w:pStyle w:val="NormalWeb"/>
        <w:numPr>
          <w:ilvl w:val="0"/>
          <w:numId w:val="11"/>
        </w:numPr>
      </w:pPr>
      <w:r>
        <w:t>Docker hace que los procesos adentro de un contenedor este aislados del resto del sistema, no le permite ver más allá.</w:t>
      </w:r>
    </w:p>
    <w:p w14:paraId="136BB0B1" w14:textId="77777777" w:rsidR="00307420" w:rsidRDefault="00307420" w:rsidP="00307420">
      <w:pPr>
        <w:pStyle w:val="NormalWeb"/>
        <w:numPr>
          <w:ilvl w:val="0"/>
          <w:numId w:val="11"/>
        </w:numPr>
      </w:pPr>
      <w:r>
        <w:t>Cada contenedor tiene un ID único, también tiene un nombre.</w:t>
      </w:r>
    </w:p>
    <w:p w14:paraId="7B4B77F1" w14:textId="30638352" w:rsidR="00307420" w:rsidRDefault="00076F9A" w:rsidP="005C3D6B">
      <w:pPr>
        <w:ind w:firstLine="708"/>
      </w:pPr>
      <w:r>
        <w:t>Comandos:</w:t>
      </w:r>
      <w:r>
        <w:br/>
        <w:t xml:space="preserve">$ </w:t>
      </w:r>
      <w:proofErr w:type="spellStart"/>
      <w:r>
        <w:t>docker</w:t>
      </w:r>
      <w:proofErr w:type="spellEnd"/>
      <w:r>
        <w:t xml:space="preserve"> run </w:t>
      </w:r>
      <w:proofErr w:type="spellStart"/>
      <w:r>
        <w:t>hello-world</w:t>
      </w:r>
      <w:proofErr w:type="spellEnd"/>
      <w:r>
        <w:t xml:space="preserve"> (corro el contenedor </w:t>
      </w:r>
      <w:proofErr w:type="spellStart"/>
      <w:r>
        <w:t>hello-world</w:t>
      </w:r>
      <w:proofErr w:type="spellEnd"/>
      <w:r>
        <w:t>)</w:t>
      </w:r>
      <w:r>
        <w:br/>
        <w:t xml:space="preserve">$ </w:t>
      </w:r>
      <w:proofErr w:type="spellStart"/>
      <w:r>
        <w:t>docker</w:t>
      </w:r>
      <w:proofErr w:type="spellEnd"/>
      <w:r>
        <w:t xml:space="preserve"> </w:t>
      </w:r>
      <w:proofErr w:type="spellStart"/>
      <w:r>
        <w:t>ps</w:t>
      </w:r>
      <w:proofErr w:type="spellEnd"/>
      <w:r>
        <w:t xml:space="preserve"> (muestra los contenedores activos)</w:t>
      </w:r>
      <w:r>
        <w:br/>
        <w:t xml:space="preserve">$ </w:t>
      </w:r>
      <w:proofErr w:type="spellStart"/>
      <w:r>
        <w:t>docker</w:t>
      </w:r>
      <w:proofErr w:type="spellEnd"/>
      <w:r>
        <w:t xml:space="preserve"> </w:t>
      </w:r>
      <w:proofErr w:type="spellStart"/>
      <w:r>
        <w:t>ps</w:t>
      </w:r>
      <w:proofErr w:type="spellEnd"/>
      <w:r>
        <w:t xml:space="preserve"> -a (muestra todos los contenedores)</w:t>
      </w:r>
      <w:r>
        <w:br/>
        <w:t xml:space="preserve">$ </w:t>
      </w:r>
      <w:proofErr w:type="spellStart"/>
      <w:r>
        <w:t>docker</w:t>
      </w:r>
      <w:proofErr w:type="spellEnd"/>
      <w:r>
        <w:t xml:space="preserve"> </w:t>
      </w:r>
      <w:proofErr w:type="spellStart"/>
      <w:r>
        <w:t>inspect</w:t>
      </w:r>
      <w:proofErr w:type="spellEnd"/>
      <w:r>
        <w:t xml:space="preserve"> &lt;</w:t>
      </w:r>
      <w:proofErr w:type="spellStart"/>
      <w:r>
        <w:t>containe</w:t>
      </w:r>
      <w:proofErr w:type="spellEnd"/>
      <w:r>
        <w:t xml:space="preserve"> ID&gt; (muestra el detalle completo de un contenedor)</w:t>
      </w:r>
      <w:r>
        <w:br/>
        <w:t xml:space="preserve">$ </w:t>
      </w:r>
      <w:proofErr w:type="spellStart"/>
      <w:r>
        <w:t>docker</w:t>
      </w:r>
      <w:proofErr w:type="spellEnd"/>
      <w:r>
        <w:t xml:space="preserve"> </w:t>
      </w:r>
      <w:proofErr w:type="spellStart"/>
      <w:r>
        <w:t>inspect</w:t>
      </w:r>
      <w:proofErr w:type="spellEnd"/>
      <w:r>
        <w:t xml:space="preserve"> &lt;</w:t>
      </w:r>
      <w:proofErr w:type="spellStart"/>
      <w:r>
        <w:t>name</w:t>
      </w:r>
      <w:proofErr w:type="spellEnd"/>
      <w:r>
        <w:t>&gt; (igual que el anterior pero invocado con el nombre)</w:t>
      </w:r>
      <w:r>
        <w:br/>
        <w:t xml:space="preserve">$ </w:t>
      </w:r>
      <w:proofErr w:type="spellStart"/>
      <w:r>
        <w:t>docker</w:t>
      </w:r>
      <w:proofErr w:type="spellEnd"/>
      <w:r>
        <w:t xml:space="preserve"> run –-</w:t>
      </w:r>
      <w:proofErr w:type="spellStart"/>
      <w:r>
        <w:t>name</w:t>
      </w:r>
      <w:proofErr w:type="spellEnd"/>
      <w:r>
        <w:t xml:space="preserve"> </w:t>
      </w:r>
      <w:proofErr w:type="spellStart"/>
      <w:r>
        <w:t>hello-platzi</w:t>
      </w:r>
      <w:proofErr w:type="spellEnd"/>
      <w:r>
        <w:t xml:space="preserve"> </w:t>
      </w:r>
      <w:proofErr w:type="spellStart"/>
      <w:r>
        <w:t>hello-world</w:t>
      </w:r>
      <w:proofErr w:type="spellEnd"/>
      <w:r>
        <w:t xml:space="preserve"> (le asigno un nombre </w:t>
      </w:r>
      <w:proofErr w:type="spellStart"/>
      <w:r>
        <w:t>custom</w:t>
      </w:r>
      <w:proofErr w:type="spellEnd"/>
      <w:r>
        <w:t xml:space="preserve"> “</w:t>
      </w:r>
      <w:proofErr w:type="spellStart"/>
      <w:r>
        <w:t>hello-platzi</w:t>
      </w:r>
      <w:proofErr w:type="spellEnd"/>
      <w:r>
        <w:t>”)</w:t>
      </w:r>
      <w:r>
        <w:br/>
        <w:t xml:space="preserve">$ </w:t>
      </w:r>
      <w:proofErr w:type="spellStart"/>
      <w:r>
        <w:t>docker</w:t>
      </w:r>
      <w:proofErr w:type="spellEnd"/>
      <w:r>
        <w:t xml:space="preserve"> </w:t>
      </w:r>
      <w:proofErr w:type="spellStart"/>
      <w:r>
        <w:t>rename</w:t>
      </w:r>
      <w:proofErr w:type="spellEnd"/>
      <w:r>
        <w:t xml:space="preserve"> </w:t>
      </w:r>
      <w:proofErr w:type="spellStart"/>
      <w:r>
        <w:t>hello-platzi</w:t>
      </w:r>
      <w:proofErr w:type="spellEnd"/>
      <w:r>
        <w:t xml:space="preserve"> hola-</w:t>
      </w:r>
      <w:proofErr w:type="spellStart"/>
      <w:r>
        <w:t>platzy</w:t>
      </w:r>
      <w:proofErr w:type="spellEnd"/>
      <w:r>
        <w:t xml:space="preserve"> (cambio el nombre de </w:t>
      </w:r>
      <w:proofErr w:type="spellStart"/>
      <w:r>
        <w:t>hello-platzi</w:t>
      </w:r>
      <w:proofErr w:type="spellEnd"/>
      <w:r>
        <w:t xml:space="preserve"> a hola-</w:t>
      </w:r>
      <w:proofErr w:type="spellStart"/>
      <w:r>
        <w:t>platzi</w:t>
      </w:r>
      <w:proofErr w:type="spellEnd"/>
      <w:r>
        <w:t>)</w:t>
      </w:r>
      <w:r>
        <w:br/>
        <w:t xml:space="preserve">$ </w:t>
      </w:r>
      <w:proofErr w:type="spellStart"/>
      <w:r>
        <w:t>docker</w:t>
      </w:r>
      <w:proofErr w:type="spellEnd"/>
      <w:r>
        <w:t xml:space="preserve"> </w:t>
      </w:r>
      <w:proofErr w:type="spellStart"/>
      <w:r>
        <w:t>rm</w:t>
      </w:r>
      <w:proofErr w:type="spellEnd"/>
      <w:r>
        <w:t xml:space="preserve"> &lt;ID o nombre&gt; (borro un contenedor)</w:t>
      </w:r>
      <w:r>
        <w:br/>
        <w:t xml:space="preserve">$ </w:t>
      </w:r>
      <w:proofErr w:type="spellStart"/>
      <w:r>
        <w:t>docker</w:t>
      </w:r>
      <w:proofErr w:type="spellEnd"/>
      <w:r>
        <w:t xml:space="preserve"> container </w:t>
      </w:r>
      <w:proofErr w:type="spellStart"/>
      <w:r>
        <w:t>prune</w:t>
      </w:r>
      <w:proofErr w:type="spellEnd"/>
      <w:r>
        <w:t xml:space="preserve"> (borro todos </w:t>
      </w:r>
      <w:proofErr w:type="spellStart"/>
      <w:r>
        <w:t>lo</w:t>
      </w:r>
      <w:proofErr w:type="spellEnd"/>
      <w:r>
        <w:t xml:space="preserve"> contenedores que </w:t>
      </w:r>
      <w:proofErr w:type="spellStart"/>
      <w:r>
        <w:t>esten</w:t>
      </w:r>
      <w:proofErr w:type="spellEnd"/>
      <w:r>
        <w:t xml:space="preserve"> parados)</w:t>
      </w:r>
    </w:p>
    <w:p w14:paraId="74B1BF1F" w14:textId="61FDFC66" w:rsidR="00F24909" w:rsidRDefault="00F24909" w:rsidP="005C3D6B">
      <w:pPr>
        <w:ind w:firstLine="708"/>
      </w:pPr>
    </w:p>
    <w:p w14:paraId="41BE7571" w14:textId="77777777" w:rsidR="00F24909" w:rsidRPr="00F24909" w:rsidRDefault="00F24909" w:rsidP="00F249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Combinación de teclas para salir de un contenedor y apagarlo</w:t>
      </w:r>
      <w:r w:rsidRPr="00F24909">
        <w:rPr>
          <w:rFonts w:ascii="Times New Roman" w:eastAsia="Times New Roman" w:hAnsi="Times New Roman" w:cs="Times New Roman"/>
          <w:sz w:val="24"/>
          <w:szCs w:val="24"/>
          <w:lang w:eastAsia="es-AR"/>
        </w:rPr>
        <w:br/>
      </w:r>
      <w:proofErr w:type="spellStart"/>
      <w:r w:rsidRPr="00F24909">
        <w:rPr>
          <w:rFonts w:ascii="Times New Roman" w:eastAsia="Times New Roman" w:hAnsi="Times New Roman" w:cs="Times New Roman"/>
          <w:sz w:val="24"/>
          <w:szCs w:val="24"/>
          <w:lang w:eastAsia="es-AR"/>
        </w:rPr>
        <w:t>crtl</w:t>
      </w:r>
      <w:proofErr w:type="spellEnd"/>
      <w:r w:rsidRPr="00F24909">
        <w:rPr>
          <w:rFonts w:ascii="Times New Roman" w:eastAsia="Times New Roman" w:hAnsi="Times New Roman" w:cs="Times New Roman"/>
          <w:sz w:val="24"/>
          <w:szCs w:val="24"/>
          <w:lang w:eastAsia="es-AR"/>
        </w:rPr>
        <w:t xml:space="preserve"> + c</w:t>
      </w:r>
    </w:p>
    <w:p w14:paraId="42AC5820" w14:textId="77777777" w:rsidR="00F24909" w:rsidRPr="00F24909" w:rsidRDefault="00F24909" w:rsidP="00F249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Combinación de teclas para salir del contenedor sin </w:t>
      </w:r>
      <w:proofErr w:type="spellStart"/>
      <w:r w:rsidRPr="00F24909">
        <w:rPr>
          <w:rFonts w:ascii="Times New Roman" w:eastAsia="Times New Roman" w:hAnsi="Times New Roman" w:cs="Times New Roman"/>
          <w:sz w:val="24"/>
          <w:szCs w:val="24"/>
          <w:lang w:eastAsia="es-AR"/>
        </w:rPr>
        <w:t>apgarlo</w:t>
      </w:r>
      <w:proofErr w:type="spellEnd"/>
      <w:r w:rsidRPr="00F24909">
        <w:rPr>
          <w:rFonts w:ascii="Times New Roman" w:eastAsia="Times New Roman" w:hAnsi="Times New Roman" w:cs="Times New Roman"/>
          <w:sz w:val="24"/>
          <w:szCs w:val="24"/>
          <w:lang w:eastAsia="es-AR"/>
        </w:rPr>
        <w:br/>
      </w:r>
      <w:proofErr w:type="spellStart"/>
      <w:r w:rsidRPr="00F24909">
        <w:rPr>
          <w:rFonts w:ascii="Times New Roman" w:eastAsia="Times New Roman" w:hAnsi="Times New Roman" w:cs="Times New Roman"/>
          <w:sz w:val="24"/>
          <w:szCs w:val="24"/>
          <w:lang w:eastAsia="es-AR"/>
        </w:rPr>
        <w:t>ctrl</w:t>
      </w:r>
      <w:proofErr w:type="spellEnd"/>
      <w:r w:rsidRPr="00F24909">
        <w:rPr>
          <w:rFonts w:ascii="Times New Roman" w:eastAsia="Times New Roman" w:hAnsi="Times New Roman" w:cs="Times New Roman"/>
          <w:sz w:val="24"/>
          <w:szCs w:val="24"/>
          <w:lang w:eastAsia="es-AR"/>
        </w:rPr>
        <w:t xml:space="preserve"> + d</w:t>
      </w:r>
    </w:p>
    <w:p w14:paraId="68BDA8ED" w14:textId="77777777" w:rsidR="00F24909" w:rsidRPr="00F24909" w:rsidRDefault="00F24909" w:rsidP="00F249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Comando para salir de un contenedor y </w:t>
      </w:r>
      <w:proofErr w:type="spellStart"/>
      <w:r w:rsidRPr="00F24909">
        <w:rPr>
          <w:rFonts w:ascii="Times New Roman" w:eastAsia="Times New Roman" w:hAnsi="Times New Roman" w:cs="Times New Roman"/>
          <w:sz w:val="24"/>
          <w:szCs w:val="24"/>
          <w:lang w:eastAsia="es-AR"/>
        </w:rPr>
        <w:t>apargarlo</w:t>
      </w:r>
      <w:proofErr w:type="spellEnd"/>
      <w:r w:rsidRPr="00F24909">
        <w:rPr>
          <w:rFonts w:ascii="Times New Roman" w:eastAsia="Times New Roman" w:hAnsi="Times New Roman" w:cs="Times New Roman"/>
          <w:sz w:val="24"/>
          <w:szCs w:val="24"/>
          <w:lang w:eastAsia="es-AR"/>
        </w:rPr>
        <w:t xml:space="preserve">, si el proceso es un </w:t>
      </w:r>
      <w:proofErr w:type="spellStart"/>
      <w:r w:rsidRPr="00F24909">
        <w:rPr>
          <w:rFonts w:ascii="Times New Roman" w:eastAsia="Times New Roman" w:hAnsi="Times New Roman" w:cs="Times New Roman"/>
          <w:sz w:val="24"/>
          <w:szCs w:val="24"/>
          <w:lang w:eastAsia="es-AR"/>
        </w:rPr>
        <w:t>noOps</w:t>
      </w:r>
      <w:proofErr w:type="spellEnd"/>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exit</w:t>
      </w:r>
      <w:proofErr w:type="spellEnd"/>
    </w:p>
    <w:p w14:paraId="4F067C1D" w14:textId="77777777" w:rsidR="00F24909" w:rsidRPr="00F24909" w:rsidRDefault="00F24909" w:rsidP="00F249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Iniciar un contenedor ya creado</w:t>
      </w:r>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docker</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start</w:t>
      </w:r>
      <w:proofErr w:type="spellEnd"/>
      <w:r w:rsidRPr="00F24909">
        <w:rPr>
          <w:rFonts w:ascii="Times New Roman" w:eastAsia="Times New Roman" w:hAnsi="Times New Roman" w:cs="Times New Roman"/>
          <w:sz w:val="24"/>
          <w:szCs w:val="24"/>
          <w:lang w:eastAsia="es-AR"/>
        </w:rPr>
        <w:t xml:space="preserve"> &lt;nombre-contenedor o id-contenedor&gt;</w:t>
      </w:r>
    </w:p>
    <w:p w14:paraId="46D45394" w14:textId="77777777" w:rsidR="00F24909" w:rsidRPr="00F24909" w:rsidRDefault="00F24909" w:rsidP="00F24909">
      <w:pPr>
        <w:spacing w:beforeAutospacing="1" w:after="100" w:afterAutospacing="1" w:line="240" w:lineRule="auto"/>
        <w:ind w:left="1440"/>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Ejemplo</w:t>
      </w:r>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docker</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start</w:t>
      </w:r>
      <w:proofErr w:type="spellEnd"/>
      <w:r w:rsidRPr="00F24909">
        <w:rPr>
          <w:rFonts w:ascii="Times New Roman" w:eastAsia="Times New Roman" w:hAnsi="Times New Roman" w:cs="Times New Roman"/>
          <w:sz w:val="24"/>
          <w:szCs w:val="24"/>
          <w:lang w:eastAsia="es-AR"/>
        </w:rPr>
        <w:t xml:space="preserve"> contenedor-</w:t>
      </w:r>
      <w:proofErr w:type="spellStart"/>
      <w:r w:rsidRPr="00F24909">
        <w:rPr>
          <w:rFonts w:ascii="Times New Roman" w:eastAsia="Times New Roman" w:hAnsi="Times New Roman" w:cs="Times New Roman"/>
          <w:sz w:val="24"/>
          <w:szCs w:val="24"/>
          <w:lang w:eastAsia="es-AR"/>
        </w:rPr>
        <w:t>ubuntu</w:t>
      </w:r>
      <w:proofErr w:type="spellEnd"/>
    </w:p>
    <w:p w14:paraId="5A9735F2" w14:textId="77777777" w:rsidR="00F24909" w:rsidRPr="00F24909" w:rsidRDefault="00F24909" w:rsidP="00F249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lastRenderedPageBreak/>
        <w:t>Detener un contenedor ya creado e iniciado</w:t>
      </w:r>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docker</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start</w:t>
      </w:r>
      <w:proofErr w:type="spellEnd"/>
      <w:r w:rsidRPr="00F24909">
        <w:rPr>
          <w:rFonts w:ascii="Times New Roman" w:eastAsia="Times New Roman" w:hAnsi="Times New Roman" w:cs="Times New Roman"/>
          <w:sz w:val="24"/>
          <w:szCs w:val="24"/>
          <w:lang w:eastAsia="es-AR"/>
        </w:rPr>
        <w:t xml:space="preserve"> &lt;nombre-contenedor o id-contenedor&gt;</w:t>
      </w:r>
    </w:p>
    <w:p w14:paraId="75FD754E" w14:textId="77777777" w:rsidR="00F24909" w:rsidRPr="00F24909" w:rsidRDefault="00F24909" w:rsidP="00F24909">
      <w:pPr>
        <w:spacing w:beforeAutospacing="1" w:after="100" w:afterAutospacing="1" w:line="240" w:lineRule="auto"/>
        <w:ind w:left="1440"/>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Ejemplo</w:t>
      </w:r>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docker</w:t>
      </w:r>
      <w:proofErr w:type="spellEnd"/>
      <w:r w:rsidRPr="00F24909">
        <w:rPr>
          <w:rFonts w:ascii="Times New Roman" w:eastAsia="Times New Roman" w:hAnsi="Times New Roman" w:cs="Times New Roman"/>
          <w:sz w:val="24"/>
          <w:szCs w:val="24"/>
          <w:lang w:eastAsia="es-AR"/>
        </w:rPr>
        <w:t xml:space="preserve"> stop contenedor-</w:t>
      </w:r>
      <w:proofErr w:type="spellStart"/>
      <w:r w:rsidRPr="00F24909">
        <w:rPr>
          <w:rFonts w:ascii="Times New Roman" w:eastAsia="Times New Roman" w:hAnsi="Times New Roman" w:cs="Times New Roman"/>
          <w:sz w:val="24"/>
          <w:szCs w:val="24"/>
          <w:lang w:eastAsia="es-AR"/>
        </w:rPr>
        <w:t>ubuntu</w:t>
      </w:r>
      <w:proofErr w:type="spellEnd"/>
    </w:p>
    <w:p w14:paraId="178A1CDC" w14:textId="77777777" w:rsidR="00F24909" w:rsidRPr="00F24909" w:rsidRDefault="00F24909" w:rsidP="00F249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Iniciar </w:t>
      </w:r>
      <w:proofErr w:type="spellStart"/>
      <w:r w:rsidRPr="00F24909">
        <w:rPr>
          <w:rFonts w:ascii="Times New Roman" w:eastAsia="Times New Roman" w:hAnsi="Times New Roman" w:cs="Times New Roman"/>
          <w:sz w:val="24"/>
          <w:szCs w:val="24"/>
          <w:lang w:eastAsia="es-AR"/>
        </w:rPr>
        <w:t>bash</w:t>
      </w:r>
      <w:proofErr w:type="spellEnd"/>
      <w:r w:rsidRPr="00F24909">
        <w:rPr>
          <w:rFonts w:ascii="Times New Roman" w:eastAsia="Times New Roman" w:hAnsi="Times New Roman" w:cs="Times New Roman"/>
          <w:sz w:val="24"/>
          <w:szCs w:val="24"/>
          <w:lang w:eastAsia="es-AR"/>
        </w:rPr>
        <w:t xml:space="preserve"> un contenedor ya creado</w:t>
      </w:r>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docker</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exec</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it</w:t>
      </w:r>
      <w:proofErr w:type="spellEnd"/>
      <w:r w:rsidRPr="00F24909">
        <w:rPr>
          <w:rFonts w:ascii="Times New Roman" w:eastAsia="Times New Roman" w:hAnsi="Times New Roman" w:cs="Times New Roman"/>
          <w:sz w:val="24"/>
          <w:szCs w:val="24"/>
          <w:lang w:eastAsia="es-AR"/>
        </w:rPr>
        <w:t xml:space="preserve"> &lt;nombre-contenedor o id-contenedor&gt;</w:t>
      </w:r>
    </w:p>
    <w:p w14:paraId="2881F093" w14:textId="77777777" w:rsidR="00F24909" w:rsidRPr="00F24909" w:rsidRDefault="00F24909" w:rsidP="00F2490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docker</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exec</w:t>
      </w:r>
      <w:proofErr w:type="spellEnd"/>
      <w:r w:rsidRPr="00F24909">
        <w:rPr>
          <w:rFonts w:ascii="Courier New" w:eastAsia="Times New Roman" w:hAnsi="Courier New" w:cs="Courier New"/>
          <w:sz w:val="20"/>
          <w:szCs w:val="20"/>
          <w:lang w:eastAsia="es-AR"/>
        </w:rPr>
        <w:t xml:space="preserve"> </w:t>
      </w:r>
    </w:p>
    <w:p w14:paraId="1BF70A47" w14:textId="77777777" w:rsidR="00F24909" w:rsidRPr="00F24909" w:rsidRDefault="00F24909" w:rsidP="00F24909">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Ejecutar dentro del contenedor</w:t>
      </w:r>
    </w:p>
    <w:p w14:paraId="6F51F538"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AR"/>
        </w:rPr>
      </w:pPr>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it</w:t>
      </w:r>
      <w:proofErr w:type="spellEnd"/>
      <w:r w:rsidRPr="00F24909">
        <w:rPr>
          <w:rFonts w:ascii="Courier New" w:eastAsia="Times New Roman" w:hAnsi="Courier New" w:cs="Courier New"/>
          <w:sz w:val="20"/>
          <w:szCs w:val="20"/>
          <w:lang w:eastAsia="es-AR"/>
        </w:rPr>
        <w:t xml:space="preserve">  </w:t>
      </w:r>
    </w:p>
    <w:p w14:paraId="363964B9" w14:textId="77777777" w:rsidR="00F24909" w:rsidRPr="00F24909" w:rsidRDefault="00F24909" w:rsidP="00F24909">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interactivo; terminal. Inicia un terminal modo interactivo</w:t>
      </w:r>
    </w:p>
    <w:p w14:paraId="52D9DEF4"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AR"/>
        </w:rPr>
      </w:pPr>
      <w:r w:rsidRPr="00F24909">
        <w:rPr>
          <w:rFonts w:ascii="Courier New" w:eastAsia="Times New Roman" w:hAnsi="Courier New" w:cs="Courier New"/>
          <w:sz w:val="20"/>
          <w:szCs w:val="20"/>
          <w:lang w:eastAsia="es-AR"/>
        </w:rPr>
        <w:t xml:space="preserve">  &lt;contenedor ID OR nombre contenedor &gt;</w:t>
      </w:r>
    </w:p>
    <w:p w14:paraId="0B4B1700" w14:textId="77777777" w:rsidR="00F24909" w:rsidRPr="00F24909" w:rsidRDefault="00F24909" w:rsidP="00F24909">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nombre del contenedor o el id</w:t>
      </w:r>
    </w:p>
    <w:p w14:paraId="5ABE251A"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AR"/>
        </w:rPr>
      </w:pPr>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bash</w:t>
      </w:r>
      <w:proofErr w:type="spellEnd"/>
    </w:p>
    <w:p w14:paraId="4BA248EF" w14:textId="77777777" w:rsidR="00F24909" w:rsidRPr="00F24909" w:rsidRDefault="00F24909" w:rsidP="00F24909">
      <w:pPr>
        <w:spacing w:before="100" w:beforeAutospacing="1" w:after="100" w:afterAutospacing="1" w:line="240" w:lineRule="auto"/>
        <w:ind w:left="720"/>
        <w:rPr>
          <w:rFonts w:ascii="Times New Roman" w:eastAsia="Times New Roman" w:hAnsi="Times New Roman" w:cs="Times New Roman"/>
          <w:sz w:val="24"/>
          <w:szCs w:val="24"/>
          <w:lang w:eastAsia="es-AR"/>
        </w:rPr>
      </w:pPr>
      <w:proofErr w:type="spellStart"/>
      <w:r w:rsidRPr="00F24909">
        <w:rPr>
          <w:rFonts w:ascii="Times New Roman" w:eastAsia="Times New Roman" w:hAnsi="Times New Roman" w:cs="Times New Roman"/>
          <w:sz w:val="24"/>
          <w:szCs w:val="24"/>
          <w:lang w:eastAsia="es-AR"/>
        </w:rPr>
        <w:t>bas</w:t>
      </w:r>
      <w:proofErr w:type="spellEnd"/>
      <w:r w:rsidRPr="00F24909">
        <w:rPr>
          <w:rFonts w:ascii="Times New Roman" w:eastAsia="Times New Roman" w:hAnsi="Times New Roman" w:cs="Times New Roman"/>
          <w:sz w:val="24"/>
          <w:szCs w:val="24"/>
          <w:lang w:eastAsia="es-AR"/>
        </w:rPr>
        <w:t xml:space="preserve"> o terminal</w:t>
      </w:r>
    </w:p>
    <w:p w14:paraId="2BD4E7A5" w14:textId="77777777" w:rsidR="00F24909" w:rsidRPr="00F24909" w:rsidRDefault="00F24909" w:rsidP="00F24909">
      <w:pPr>
        <w:spacing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Ejemplo</w:t>
      </w:r>
      <w:r w:rsidRPr="00F24909">
        <w:rPr>
          <w:rFonts w:ascii="Times New Roman" w:eastAsia="Times New Roman" w:hAnsi="Times New Roman" w:cs="Times New Roman"/>
          <w:sz w:val="24"/>
          <w:szCs w:val="24"/>
          <w:lang w:eastAsia="es-AR"/>
        </w:rPr>
        <w:br/>
        <w:t xml:space="preserve">$ </w:t>
      </w:r>
      <w:proofErr w:type="spellStart"/>
      <w:r w:rsidRPr="00F24909">
        <w:rPr>
          <w:rFonts w:ascii="Times New Roman" w:eastAsia="Times New Roman" w:hAnsi="Times New Roman" w:cs="Times New Roman"/>
          <w:sz w:val="24"/>
          <w:szCs w:val="24"/>
          <w:lang w:eastAsia="es-AR"/>
        </w:rPr>
        <w:t>docker</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exec</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it</w:t>
      </w:r>
      <w:proofErr w:type="spellEnd"/>
      <w:r w:rsidRPr="00F24909">
        <w:rPr>
          <w:rFonts w:ascii="Times New Roman" w:eastAsia="Times New Roman" w:hAnsi="Times New Roman" w:cs="Times New Roman"/>
          <w:sz w:val="24"/>
          <w:szCs w:val="24"/>
          <w:lang w:eastAsia="es-AR"/>
        </w:rPr>
        <w:t xml:space="preserve"> contenedor-</w:t>
      </w:r>
      <w:proofErr w:type="spellStart"/>
      <w:r w:rsidRPr="00F24909">
        <w:rPr>
          <w:rFonts w:ascii="Times New Roman" w:eastAsia="Times New Roman" w:hAnsi="Times New Roman" w:cs="Times New Roman"/>
          <w:sz w:val="24"/>
          <w:szCs w:val="24"/>
          <w:lang w:eastAsia="es-AR"/>
        </w:rPr>
        <w:t>ubuntu</w:t>
      </w:r>
      <w:proofErr w:type="spellEnd"/>
    </w:p>
    <w:p w14:paraId="67C8C3DF" w14:textId="10B0218D" w:rsidR="00F24909" w:rsidRDefault="00F24909" w:rsidP="005C3D6B">
      <w:pPr>
        <w:ind w:firstLine="708"/>
      </w:pPr>
    </w:p>
    <w:p w14:paraId="2B82C2A5"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Cada vez que un contendor se ejecuta, en realidad lo que ejecuta es un proceso del sistema operativo. Este proceso se le conoce como </w:t>
      </w:r>
      <w:proofErr w:type="spellStart"/>
      <w:r w:rsidRPr="00F24909">
        <w:rPr>
          <w:rFonts w:ascii="Times New Roman" w:eastAsia="Times New Roman" w:hAnsi="Times New Roman" w:cs="Times New Roman"/>
          <w:b/>
          <w:bCs/>
          <w:sz w:val="24"/>
          <w:szCs w:val="24"/>
          <w:lang w:eastAsia="es-AR"/>
        </w:rPr>
        <w:t>Main</w:t>
      </w:r>
      <w:proofErr w:type="spellEnd"/>
      <w:r w:rsidRPr="00F24909">
        <w:rPr>
          <w:rFonts w:ascii="Times New Roman" w:eastAsia="Times New Roman" w:hAnsi="Times New Roman" w:cs="Times New Roman"/>
          <w:b/>
          <w:bCs/>
          <w:sz w:val="24"/>
          <w:szCs w:val="24"/>
          <w:lang w:eastAsia="es-AR"/>
        </w:rPr>
        <w:t xml:space="preserve"> </w:t>
      </w:r>
      <w:proofErr w:type="spellStart"/>
      <w:r w:rsidRPr="00F24909">
        <w:rPr>
          <w:rFonts w:ascii="Times New Roman" w:eastAsia="Times New Roman" w:hAnsi="Times New Roman" w:cs="Times New Roman"/>
          <w:b/>
          <w:bCs/>
          <w:sz w:val="24"/>
          <w:szCs w:val="24"/>
          <w:lang w:eastAsia="es-AR"/>
        </w:rPr>
        <w:t>process</w:t>
      </w:r>
      <w:proofErr w:type="spellEnd"/>
      <w:r w:rsidRPr="00F24909">
        <w:rPr>
          <w:rFonts w:ascii="Times New Roman" w:eastAsia="Times New Roman" w:hAnsi="Times New Roman" w:cs="Times New Roman"/>
          <w:sz w:val="24"/>
          <w:szCs w:val="24"/>
          <w:lang w:eastAsia="es-AR"/>
        </w:rPr>
        <w:t>.</w:t>
      </w:r>
    </w:p>
    <w:p w14:paraId="5271EFF5"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24909">
        <w:rPr>
          <w:rFonts w:ascii="Times New Roman" w:eastAsia="Times New Roman" w:hAnsi="Times New Roman" w:cs="Times New Roman"/>
          <w:b/>
          <w:bCs/>
          <w:sz w:val="24"/>
          <w:szCs w:val="24"/>
          <w:lang w:eastAsia="es-AR"/>
        </w:rPr>
        <w:t>Main</w:t>
      </w:r>
      <w:proofErr w:type="spellEnd"/>
      <w:r w:rsidRPr="00F24909">
        <w:rPr>
          <w:rFonts w:ascii="Times New Roman" w:eastAsia="Times New Roman" w:hAnsi="Times New Roman" w:cs="Times New Roman"/>
          <w:b/>
          <w:bCs/>
          <w:sz w:val="24"/>
          <w:szCs w:val="24"/>
          <w:lang w:eastAsia="es-AR"/>
        </w:rPr>
        <w:t xml:space="preserve"> </w:t>
      </w:r>
      <w:proofErr w:type="spellStart"/>
      <w:r w:rsidRPr="00F24909">
        <w:rPr>
          <w:rFonts w:ascii="Times New Roman" w:eastAsia="Times New Roman" w:hAnsi="Times New Roman" w:cs="Times New Roman"/>
          <w:b/>
          <w:bCs/>
          <w:sz w:val="24"/>
          <w:szCs w:val="24"/>
          <w:lang w:eastAsia="es-AR"/>
        </w:rPr>
        <w:t>process</w:t>
      </w:r>
      <w:proofErr w:type="spellEnd"/>
      <w:r w:rsidRPr="00F24909">
        <w:rPr>
          <w:rFonts w:ascii="Times New Roman" w:eastAsia="Times New Roman" w:hAnsi="Times New Roman" w:cs="Times New Roman"/>
          <w:sz w:val="24"/>
          <w:szCs w:val="24"/>
          <w:lang w:eastAsia="es-AR"/>
        </w:rPr>
        <w:br/>
        <w:t>Determina la vida del contenedor, un contendor corre siempre y cuando su proceso principal este corriendo.</w:t>
      </w:r>
    </w:p>
    <w:p w14:paraId="780F76CC"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b/>
          <w:bCs/>
          <w:sz w:val="24"/>
          <w:szCs w:val="24"/>
          <w:lang w:eastAsia="es-AR"/>
        </w:rPr>
        <w:t xml:space="preserve">Sub </w:t>
      </w:r>
      <w:proofErr w:type="spellStart"/>
      <w:r w:rsidRPr="00F24909">
        <w:rPr>
          <w:rFonts w:ascii="Times New Roman" w:eastAsia="Times New Roman" w:hAnsi="Times New Roman" w:cs="Times New Roman"/>
          <w:b/>
          <w:bCs/>
          <w:sz w:val="24"/>
          <w:szCs w:val="24"/>
          <w:lang w:eastAsia="es-AR"/>
        </w:rPr>
        <w:t>process</w:t>
      </w:r>
      <w:proofErr w:type="spellEnd"/>
      <w:r w:rsidRPr="00F24909">
        <w:rPr>
          <w:rFonts w:ascii="Times New Roman" w:eastAsia="Times New Roman" w:hAnsi="Times New Roman" w:cs="Times New Roman"/>
          <w:sz w:val="24"/>
          <w:szCs w:val="24"/>
          <w:lang w:eastAsia="es-AR"/>
        </w:rPr>
        <w:br/>
        <w:t xml:space="preserve">Un contenedor puede tener o lanzar procesos alternos al </w:t>
      </w:r>
      <w:proofErr w:type="spellStart"/>
      <w:r w:rsidRPr="00F24909">
        <w:rPr>
          <w:rFonts w:ascii="Times New Roman" w:eastAsia="Times New Roman" w:hAnsi="Times New Roman" w:cs="Times New Roman"/>
          <w:sz w:val="24"/>
          <w:szCs w:val="24"/>
          <w:lang w:eastAsia="es-AR"/>
        </w:rPr>
        <w:t>main</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process</w:t>
      </w:r>
      <w:proofErr w:type="spellEnd"/>
      <w:r w:rsidRPr="00F24909">
        <w:rPr>
          <w:rFonts w:ascii="Times New Roman" w:eastAsia="Times New Roman" w:hAnsi="Times New Roman" w:cs="Times New Roman"/>
          <w:sz w:val="24"/>
          <w:szCs w:val="24"/>
          <w:lang w:eastAsia="es-AR"/>
        </w:rPr>
        <w:t xml:space="preserve">, si estos fallan el contenedor va a seguir </w:t>
      </w:r>
      <w:proofErr w:type="spellStart"/>
      <w:r w:rsidRPr="00F24909">
        <w:rPr>
          <w:rFonts w:ascii="Times New Roman" w:eastAsia="Times New Roman" w:hAnsi="Times New Roman" w:cs="Times New Roman"/>
          <w:sz w:val="24"/>
          <w:szCs w:val="24"/>
          <w:lang w:eastAsia="es-AR"/>
        </w:rPr>
        <w:t>encedido</w:t>
      </w:r>
      <w:proofErr w:type="spellEnd"/>
      <w:r w:rsidRPr="00F24909">
        <w:rPr>
          <w:rFonts w:ascii="Times New Roman" w:eastAsia="Times New Roman" w:hAnsi="Times New Roman" w:cs="Times New Roman"/>
          <w:sz w:val="24"/>
          <w:szCs w:val="24"/>
          <w:lang w:eastAsia="es-AR"/>
        </w:rPr>
        <w:t xml:space="preserve"> a menos que falle el </w:t>
      </w:r>
      <w:proofErr w:type="spellStart"/>
      <w:r w:rsidRPr="00F24909">
        <w:rPr>
          <w:rFonts w:ascii="Times New Roman" w:eastAsia="Times New Roman" w:hAnsi="Times New Roman" w:cs="Times New Roman"/>
          <w:sz w:val="24"/>
          <w:szCs w:val="24"/>
          <w:lang w:eastAsia="es-AR"/>
        </w:rPr>
        <w:t>main</w:t>
      </w:r>
      <w:proofErr w:type="spellEnd"/>
      <w:r w:rsidRPr="00F24909">
        <w:rPr>
          <w:rFonts w:ascii="Times New Roman" w:eastAsia="Times New Roman" w:hAnsi="Times New Roman" w:cs="Times New Roman"/>
          <w:sz w:val="24"/>
          <w:szCs w:val="24"/>
          <w:lang w:eastAsia="es-AR"/>
        </w:rPr>
        <w:t>.</w:t>
      </w:r>
    </w:p>
    <w:p w14:paraId="044D666D"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b/>
          <w:bCs/>
          <w:sz w:val="24"/>
          <w:szCs w:val="24"/>
          <w:lang w:eastAsia="es-AR"/>
        </w:rPr>
        <w:t>Ejemplos manejados en el video</w:t>
      </w:r>
    </w:p>
    <w:p w14:paraId="285F0FE2" w14:textId="77777777" w:rsidR="00F24909" w:rsidRPr="00F24909" w:rsidRDefault="00F24909" w:rsidP="00F2490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24909">
        <w:rPr>
          <w:rFonts w:ascii="Times New Roman" w:eastAsia="Times New Roman" w:hAnsi="Times New Roman" w:cs="Times New Roman"/>
          <w:sz w:val="24"/>
          <w:szCs w:val="24"/>
          <w:lang w:eastAsia="es-AR"/>
        </w:rPr>
        <w:t>Batch</w:t>
      </w:r>
      <w:proofErr w:type="spellEnd"/>
      <w:r w:rsidRPr="00F24909">
        <w:rPr>
          <w:rFonts w:ascii="Times New Roman" w:eastAsia="Times New Roman" w:hAnsi="Times New Roman" w:cs="Times New Roman"/>
          <w:sz w:val="24"/>
          <w:szCs w:val="24"/>
          <w:lang w:eastAsia="es-AR"/>
        </w:rPr>
        <w:t xml:space="preserve"> como </w:t>
      </w:r>
      <w:proofErr w:type="spellStart"/>
      <w:r w:rsidRPr="00F24909">
        <w:rPr>
          <w:rFonts w:ascii="Times New Roman" w:eastAsia="Times New Roman" w:hAnsi="Times New Roman" w:cs="Times New Roman"/>
          <w:sz w:val="24"/>
          <w:szCs w:val="24"/>
          <w:lang w:eastAsia="es-AR"/>
        </w:rPr>
        <w:t>Main</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process</w:t>
      </w:r>
      <w:proofErr w:type="spellEnd"/>
    </w:p>
    <w:p w14:paraId="61F111FD" w14:textId="77777777" w:rsidR="00F24909" w:rsidRPr="00F24909" w:rsidRDefault="00F24909" w:rsidP="00F2490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Agujero negro (/</w:t>
      </w:r>
      <w:proofErr w:type="spellStart"/>
      <w:r w:rsidRPr="00F24909">
        <w:rPr>
          <w:rFonts w:ascii="Times New Roman" w:eastAsia="Times New Roman" w:hAnsi="Times New Roman" w:cs="Times New Roman"/>
          <w:sz w:val="24"/>
          <w:szCs w:val="24"/>
          <w:lang w:eastAsia="es-AR"/>
        </w:rPr>
        <w:t>dev</w:t>
      </w:r>
      <w:proofErr w:type="spellEnd"/>
      <w:r w:rsidRPr="00F24909">
        <w:rPr>
          <w:rFonts w:ascii="Times New Roman" w:eastAsia="Times New Roman" w:hAnsi="Times New Roman" w:cs="Times New Roman"/>
          <w:sz w:val="24"/>
          <w:szCs w:val="24"/>
          <w:lang w:eastAsia="es-AR"/>
        </w:rPr>
        <w:t>/</w:t>
      </w:r>
      <w:proofErr w:type="spellStart"/>
      <w:r w:rsidRPr="00F24909">
        <w:rPr>
          <w:rFonts w:ascii="Times New Roman" w:eastAsia="Times New Roman" w:hAnsi="Times New Roman" w:cs="Times New Roman"/>
          <w:sz w:val="24"/>
          <w:szCs w:val="24"/>
          <w:lang w:eastAsia="es-AR"/>
        </w:rPr>
        <w:t>null</w:t>
      </w:r>
      <w:proofErr w:type="spellEnd"/>
      <w:r w:rsidRPr="00F24909">
        <w:rPr>
          <w:rFonts w:ascii="Times New Roman" w:eastAsia="Times New Roman" w:hAnsi="Times New Roman" w:cs="Times New Roman"/>
          <w:sz w:val="24"/>
          <w:szCs w:val="24"/>
          <w:lang w:eastAsia="es-AR"/>
        </w:rPr>
        <w:t xml:space="preserve">) como </w:t>
      </w:r>
      <w:proofErr w:type="spellStart"/>
      <w:r w:rsidRPr="00F24909">
        <w:rPr>
          <w:rFonts w:ascii="Times New Roman" w:eastAsia="Times New Roman" w:hAnsi="Times New Roman" w:cs="Times New Roman"/>
          <w:sz w:val="24"/>
          <w:szCs w:val="24"/>
          <w:lang w:eastAsia="es-AR"/>
        </w:rPr>
        <w:t>Main</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process</w:t>
      </w:r>
      <w:proofErr w:type="spellEnd"/>
    </w:p>
    <w:p w14:paraId="784BFC49"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F24909">
        <w:rPr>
          <w:rFonts w:ascii="Courier New" w:eastAsia="Times New Roman" w:hAnsi="Courier New" w:cs="Courier New"/>
          <w:sz w:val="20"/>
          <w:szCs w:val="20"/>
          <w:lang w:eastAsia="es-AR"/>
        </w:rPr>
        <w:t>docker</w:t>
      </w:r>
      <w:proofErr w:type="spellEnd"/>
      <w:r w:rsidRPr="00F24909">
        <w:rPr>
          <w:rFonts w:ascii="Courier New" w:eastAsia="Times New Roman" w:hAnsi="Courier New" w:cs="Courier New"/>
          <w:sz w:val="20"/>
          <w:szCs w:val="20"/>
          <w:lang w:eastAsia="es-AR"/>
        </w:rPr>
        <w:t xml:space="preserve"> run --</w:t>
      </w:r>
      <w:proofErr w:type="spellStart"/>
      <w:r w:rsidRPr="00F24909">
        <w:rPr>
          <w:rFonts w:ascii="Courier New" w:eastAsia="Times New Roman" w:hAnsi="Courier New" w:cs="Courier New"/>
          <w:sz w:val="20"/>
          <w:szCs w:val="20"/>
          <w:lang w:eastAsia="es-AR"/>
        </w:rPr>
        <w:t>name</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alwaysup</w:t>
      </w:r>
      <w:proofErr w:type="spellEnd"/>
      <w:r w:rsidRPr="00F24909">
        <w:rPr>
          <w:rFonts w:ascii="Courier New" w:eastAsia="Times New Roman" w:hAnsi="Courier New" w:cs="Courier New"/>
          <w:sz w:val="20"/>
          <w:szCs w:val="20"/>
          <w:lang w:eastAsia="es-AR"/>
        </w:rPr>
        <w:t xml:space="preserve"> -d </w:t>
      </w:r>
      <w:proofErr w:type="spellStart"/>
      <w:r w:rsidRPr="00F24909">
        <w:rPr>
          <w:rFonts w:ascii="Courier New" w:eastAsia="Times New Roman" w:hAnsi="Courier New" w:cs="Courier New"/>
          <w:sz w:val="20"/>
          <w:szCs w:val="20"/>
          <w:lang w:eastAsia="es-AR"/>
        </w:rPr>
        <w:t>ubuntu</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tail</w:t>
      </w:r>
      <w:proofErr w:type="spellEnd"/>
      <w:r w:rsidRPr="00F24909">
        <w:rPr>
          <w:rFonts w:ascii="Courier New" w:eastAsia="Times New Roman" w:hAnsi="Courier New" w:cs="Courier New"/>
          <w:sz w:val="20"/>
          <w:szCs w:val="20"/>
          <w:lang w:eastAsia="es-AR"/>
        </w:rPr>
        <w:t xml:space="preserve"> -f /</w:t>
      </w:r>
      <w:proofErr w:type="spellStart"/>
      <w:r w:rsidRPr="00F24909">
        <w:rPr>
          <w:rFonts w:ascii="Courier New" w:eastAsia="Times New Roman" w:hAnsi="Courier New" w:cs="Courier New"/>
          <w:sz w:val="20"/>
          <w:szCs w:val="20"/>
          <w:lang w:eastAsia="es-AR"/>
        </w:rPr>
        <w:t>dev</w:t>
      </w:r>
      <w:proofErr w:type="spellEnd"/>
      <w:r w:rsidRPr="00F24909">
        <w:rPr>
          <w:rFonts w:ascii="Courier New" w:eastAsia="Times New Roman" w:hAnsi="Courier New" w:cs="Courier New"/>
          <w:sz w:val="20"/>
          <w:szCs w:val="20"/>
          <w:lang w:eastAsia="es-AR"/>
        </w:rPr>
        <w:t>/</w:t>
      </w:r>
      <w:proofErr w:type="spellStart"/>
      <w:r w:rsidRPr="00F24909">
        <w:rPr>
          <w:rFonts w:ascii="Courier New" w:eastAsia="Times New Roman" w:hAnsi="Courier New" w:cs="Courier New"/>
          <w:sz w:val="20"/>
          <w:szCs w:val="20"/>
          <w:lang w:eastAsia="es-AR"/>
        </w:rPr>
        <w:t>null</w:t>
      </w:r>
      <w:proofErr w:type="spellEnd"/>
      <w:r w:rsidRPr="00F24909">
        <w:rPr>
          <w:rFonts w:ascii="Courier New" w:eastAsia="Times New Roman" w:hAnsi="Courier New" w:cs="Courier New"/>
          <w:sz w:val="20"/>
          <w:szCs w:val="20"/>
          <w:lang w:eastAsia="es-AR"/>
        </w:rPr>
        <w:t xml:space="preserve"> </w:t>
      </w:r>
    </w:p>
    <w:p w14:paraId="161A7382"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_el </w:t>
      </w:r>
      <w:proofErr w:type="spellStart"/>
      <w:r w:rsidRPr="00F24909">
        <w:rPr>
          <w:rFonts w:ascii="Times New Roman" w:eastAsia="Times New Roman" w:hAnsi="Times New Roman" w:cs="Times New Roman"/>
          <w:sz w:val="24"/>
          <w:szCs w:val="24"/>
          <w:lang w:eastAsia="es-AR"/>
        </w:rPr>
        <w:t>ouput</w:t>
      </w:r>
      <w:proofErr w:type="spellEnd"/>
      <w:r w:rsidRPr="00F24909">
        <w:rPr>
          <w:rFonts w:ascii="Times New Roman" w:eastAsia="Times New Roman" w:hAnsi="Times New Roman" w:cs="Times New Roman"/>
          <w:sz w:val="24"/>
          <w:szCs w:val="24"/>
          <w:lang w:eastAsia="es-AR"/>
        </w:rPr>
        <w:t xml:space="preserve"> que te regresa es el ID del </w:t>
      </w:r>
      <w:proofErr w:type="spellStart"/>
      <w:r w:rsidRPr="00F24909">
        <w:rPr>
          <w:rFonts w:ascii="Times New Roman" w:eastAsia="Times New Roman" w:hAnsi="Times New Roman" w:cs="Times New Roman"/>
          <w:sz w:val="24"/>
          <w:szCs w:val="24"/>
          <w:lang w:eastAsia="es-AR"/>
        </w:rPr>
        <w:t>contentedor</w:t>
      </w:r>
      <w:proofErr w:type="spellEnd"/>
      <w:r w:rsidRPr="00F24909">
        <w:rPr>
          <w:rFonts w:ascii="Times New Roman" w:eastAsia="Times New Roman" w:hAnsi="Times New Roman" w:cs="Times New Roman"/>
          <w:sz w:val="24"/>
          <w:szCs w:val="24"/>
          <w:lang w:eastAsia="es-AR"/>
        </w:rPr>
        <w:t xml:space="preserve"> _</w:t>
      </w:r>
    </w:p>
    <w:p w14:paraId="0FCE06CA"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Te puedes conectar al contenedor y hacer cosas dentro del él con el siguiente comando (sub proceso)</w:t>
      </w:r>
    </w:p>
    <w:p w14:paraId="6DE72E93"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F24909">
        <w:rPr>
          <w:rFonts w:ascii="Courier New" w:eastAsia="Times New Roman" w:hAnsi="Courier New" w:cs="Courier New"/>
          <w:sz w:val="20"/>
          <w:szCs w:val="20"/>
          <w:lang w:eastAsia="es-AR"/>
        </w:rPr>
        <w:lastRenderedPageBreak/>
        <w:t>docker</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exec</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it</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alwaysup</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bash</w:t>
      </w:r>
      <w:proofErr w:type="spellEnd"/>
    </w:p>
    <w:p w14:paraId="58F2AA46"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Se puede matar un </w:t>
      </w:r>
      <w:proofErr w:type="spellStart"/>
      <w:r w:rsidRPr="00F24909">
        <w:rPr>
          <w:rFonts w:ascii="Times New Roman" w:eastAsia="Times New Roman" w:hAnsi="Times New Roman" w:cs="Times New Roman"/>
          <w:sz w:val="24"/>
          <w:szCs w:val="24"/>
          <w:lang w:eastAsia="es-AR"/>
        </w:rPr>
        <w:t>Main</w:t>
      </w:r>
      <w:proofErr w:type="spellEnd"/>
      <w:r w:rsidRPr="00F24909">
        <w:rPr>
          <w:rFonts w:ascii="Times New Roman" w:eastAsia="Times New Roman" w:hAnsi="Times New Roman" w:cs="Times New Roman"/>
          <w:sz w:val="24"/>
          <w:szCs w:val="24"/>
          <w:lang w:eastAsia="es-AR"/>
        </w:rPr>
        <w:t xml:space="preserve"> </w:t>
      </w:r>
      <w:proofErr w:type="spellStart"/>
      <w:r w:rsidRPr="00F24909">
        <w:rPr>
          <w:rFonts w:ascii="Times New Roman" w:eastAsia="Times New Roman" w:hAnsi="Times New Roman" w:cs="Times New Roman"/>
          <w:sz w:val="24"/>
          <w:szCs w:val="24"/>
          <w:lang w:eastAsia="es-AR"/>
        </w:rPr>
        <w:t>process</w:t>
      </w:r>
      <w:proofErr w:type="spellEnd"/>
      <w:r w:rsidRPr="00F24909">
        <w:rPr>
          <w:rFonts w:ascii="Times New Roman" w:eastAsia="Times New Roman" w:hAnsi="Times New Roman" w:cs="Times New Roman"/>
          <w:sz w:val="24"/>
          <w:szCs w:val="24"/>
          <w:lang w:eastAsia="es-AR"/>
        </w:rPr>
        <w:t xml:space="preserve"> desde afuera del contenedor, esto se logra conociendo el id del proceso principal del contenedor que se tiene en la </w:t>
      </w:r>
      <w:proofErr w:type="spellStart"/>
      <w:r w:rsidRPr="00F24909">
        <w:rPr>
          <w:rFonts w:ascii="Times New Roman" w:eastAsia="Times New Roman" w:hAnsi="Times New Roman" w:cs="Times New Roman"/>
          <w:sz w:val="24"/>
          <w:szCs w:val="24"/>
          <w:lang w:eastAsia="es-AR"/>
        </w:rPr>
        <w:t>maquina</w:t>
      </w:r>
      <w:proofErr w:type="spellEnd"/>
      <w:r w:rsidRPr="00F24909">
        <w:rPr>
          <w:rFonts w:ascii="Times New Roman" w:eastAsia="Times New Roman" w:hAnsi="Times New Roman" w:cs="Times New Roman"/>
          <w:sz w:val="24"/>
          <w:szCs w:val="24"/>
          <w:lang w:eastAsia="es-AR"/>
        </w:rPr>
        <w:t>. Para saberlo se ejecuta los siguientes comandos;</w:t>
      </w:r>
    </w:p>
    <w:p w14:paraId="707B166B"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F24909">
        <w:rPr>
          <w:rFonts w:ascii="Courier New" w:eastAsia="Times New Roman" w:hAnsi="Courier New" w:cs="Courier New"/>
          <w:sz w:val="20"/>
          <w:szCs w:val="20"/>
          <w:lang w:eastAsia="es-AR"/>
        </w:rPr>
        <w:t>docker</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inspect</w:t>
      </w:r>
      <w:proofErr w:type="spell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format</w:t>
      </w:r>
      <w:proofErr w:type="spellEnd"/>
      <w:r w:rsidRPr="00F24909">
        <w:rPr>
          <w:rFonts w:ascii="Courier New" w:eastAsia="Times New Roman" w:hAnsi="Courier New" w:cs="Courier New"/>
          <w:sz w:val="20"/>
          <w:szCs w:val="20"/>
          <w:lang w:eastAsia="es-AR"/>
        </w:rPr>
        <w:t xml:space="preserve"> '{</w:t>
      </w:r>
      <w:proofErr w:type="gramStart"/>
      <w:r w:rsidRPr="00F24909">
        <w:rPr>
          <w:rFonts w:ascii="Courier New" w:eastAsia="Times New Roman" w:hAnsi="Courier New" w:cs="Courier New"/>
          <w:sz w:val="20"/>
          <w:szCs w:val="20"/>
          <w:lang w:eastAsia="es-AR"/>
        </w:rPr>
        <w:t>{.</w:t>
      </w:r>
      <w:proofErr w:type="spellStart"/>
      <w:r w:rsidRPr="00F24909">
        <w:rPr>
          <w:rFonts w:ascii="Courier New" w:eastAsia="Times New Roman" w:hAnsi="Courier New" w:cs="Courier New"/>
          <w:sz w:val="20"/>
          <w:szCs w:val="20"/>
          <w:lang w:eastAsia="es-AR"/>
        </w:rPr>
        <w:t>State.Pid</w:t>
      </w:r>
      <w:proofErr w:type="spellEnd"/>
      <w:proofErr w:type="gramEnd"/>
      <w:r w:rsidRPr="00F24909">
        <w:rPr>
          <w:rFonts w:ascii="Courier New" w:eastAsia="Times New Roman" w:hAnsi="Courier New" w:cs="Courier New"/>
          <w:sz w:val="20"/>
          <w:szCs w:val="20"/>
          <w:lang w:eastAsia="es-AR"/>
        </w:rPr>
        <w:t xml:space="preserve">}}' </w:t>
      </w:r>
      <w:proofErr w:type="spellStart"/>
      <w:r w:rsidRPr="00F24909">
        <w:rPr>
          <w:rFonts w:ascii="Courier New" w:eastAsia="Times New Roman" w:hAnsi="Courier New" w:cs="Courier New"/>
          <w:sz w:val="20"/>
          <w:szCs w:val="20"/>
          <w:lang w:eastAsia="es-AR"/>
        </w:rPr>
        <w:t>alwaysup</w:t>
      </w:r>
      <w:proofErr w:type="spellEnd"/>
    </w:p>
    <w:p w14:paraId="3D1802A7"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5D2A9D34"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_El output del comando es el </w:t>
      </w:r>
      <w:proofErr w:type="spellStart"/>
      <w:r w:rsidRPr="00F24909">
        <w:rPr>
          <w:rFonts w:ascii="Times New Roman" w:eastAsia="Times New Roman" w:hAnsi="Times New Roman" w:cs="Times New Roman"/>
          <w:sz w:val="24"/>
          <w:szCs w:val="24"/>
          <w:lang w:eastAsia="es-AR"/>
        </w:rPr>
        <w:t>process</w:t>
      </w:r>
      <w:proofErr w:type="spellEnd"/>
      <w:r w:rsidRPr="00F24909">
        <w:rPr>
          <w:rFonts w:ascii="Times New Roman" w:eastAsia="Times New Roman" w:hAnsi="Times New Roman" w:cs="Times New Roman"/>
          <w:sz w:val="24"/>
          <w:szCs w:val="24"/>
          <w:lang w:eastAsia="es-AR"/>
        </w:rPr>
        <w:t xml:space="preserve"> ID (2474) _</w:t>
      </w:r>
    </w:p>
    <w:p w14:paraId="46DDBA3E" w14:textId="77777777" w:rsidR="00F24909" w:rsidRPr="00F24909" w:rsidRDefault="00F24909" w:rsidP="00F24909">
      <w:pPr>
        <w:spacing w:before="100" w:beforeAutospacing="1" w:after="100" w:afterAutospacing="1" w:line="240" w:lineRule="auto"/>
        <w:rPr>
          <w:rFonts w:ascii="Times New Roman" w:eastAsia="Times New Roman" w:hAnsi="Times New Roman" w:cs="Times New Roman"/>
          <w:sz w:val="24"/>
          <w:szCs w:val="24"/>
          <w:lang w:eastAsia="es-AR"/>
        </w:rPr>
      </w:pPr>
      <w:r w:rsidRPr="00F24909">
        <w:rPr>
          <w:rFonts w:ascii="Times New Roman" w:eastAsia="Times New Roman" w:hAnsi="Times New Roman" w:cs="Times New Roman"/>
          <w:sz w:val="24"/>
          <w:szCs w:val="24"/>
          <w:lang w:eastAsia="es-AR"/>
        </w:rPr>
        <w:t xml:space="preserve">Para matar el proceso principal del contenedor desde afuera se ejecuta el siguiente comando (solo funciona en </w:t>
      </w:r>
      <w:proofErr w:type="spellStart"/>
      <w:r w:rsidRPr="00F24909">
        <w:rPr>
          <w:rFonts w:ascii="Times New Roman" w:eastAsia="Times New Roman" w:hAnsi="Times New Roman" w:cs="Times New Roman"/>
          <w:sz w:val="24"/>
          <w:szCs w:val="24"/>
          <w:lang w:eastAsia="es-AR"/>
        </w:rPr>
        <w:t>linux</w:t>
      </w:r>
      <w:proofErr w:type="spellEnd"/>
      <w:r w:rsidRPr="00F24909">
        <w:rPr>
          <w:rFonts w:ascii="Times New Roman" w:eastAsia="Times New Roman" w:hAnsi="Times New Roman" w:cs="Times New Roman"/>
          <w:sz w:val="24"/>
          <w:szCs w:val="24"/>
          <w:lang w:eastAsia="es-AR"/>
        </w:rPr>
        <w:t>)</w:t>
      </w:r>
    </w:p>
    <w:p w14:paraId="433EBB02" w14:textId="77777777" w:rsidR="00F24909" w:rsidRPr="00F24909" w:rsidRDefault="00F24909" w:rsidP="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F24909">
        <w:rPr>
          <w:rFonts w:ascii="Courier New" w:eastAsia="Times New Roman" w:hAnsi="Courier New" w:cs="Courier New"/>
          <w:sz w:val="20"/>
          <w:szCs w:val="20"/>
          <w:lang w:eastAsia="es-AR"/>
        </w:rPr>
        <w:t>Kill</w:t>
      </w:r>
      <w:proofErr w:type="spellEnd"/>
      <w:r w:rsidRPr="00F24909">
        <w:rPr>
          <w:rFonts w:ascii="Courier New" w:eastAsia="Times New Roman" w:hAnsi="Courier New" w:cs="Courier New"/>
          <w:sz w:val="20"/>
          <w:szCs w:val="20"/>
          <w:lang w:eastAsia="es-AR"/>
        </w:rPr>
        <w:t xml:space="preserve">  2474</w:t>
      </w:r>
      <w:proofErr w:type="gramEnd"/>
    </w:p>
    <w:p w14:paraId="5003E986" w14:textId="79A7B744" w:rsidR="00F24909" w:rsidRDefault="00F24909" w:rsidP="005C3D6B">
      <w:pPr>
        <w:ind w:firstLine="708"/>
      </w:pPr>
    </w:p>
    <w:p w14:paraId="322E9461" w14:textId="3FFF1DA3" w:rsidR="00505A75" w:rsidRDefault="00505A75" w:rsidP="005C3D6B">
      <w:pPr>
        <w:ind w:firstLine="708"/>
      </w:pPr>
    </w:p>
    <w:p w14:paraId="70028FD2" w14:textId="77777777" w:rsidR="00505A75" w:rsidRDefault="00505A75" w:rsidP="00505A75">
      <w:pPr>
        <w:pStyle w:val="NormalWeb"/>
      </w:pPr>
      <w:r>
        <w:t>Comandos:</w:t>
      </w:r>
    </w:p>
    <w:p w14:paraId="2D545F94" w14:textId="77777777" w:rsidR="00505A75" w:rsidRDefault="00505A75" w:rsidP="00505A75">
      <w:pPr>
        <w:pStyle w:val="NormalWeb"/>
      </w:pPr>
      <w:r>
        <w:t xml:space="preserve">$ </w:t>
      </w:r>
      <w:proofErr w:type="spellStart"/>
      <w:r>
        <w:t>docker</w:t>
      </w:r>
      <w:proofErr w:type="spellEnd"/>
      <w:r>
        <w:t xml:space="preserve"> run -d --</w:t>
      </w:r>
      <w:proofErr w:type="spellStart"/>
      <w:r>
        <w:t>name</w:t>
      </w:r>
      <w:proofErr w:type="spellEnd"/>
      <w:r>
        <w:t xml:space="preserve"> proxy </w:t>
      </w:r>
      <w:proofErr w:type="spellStart"/>
      <w:r>
        <w:t>nginx</w:t>
      </w:r>
      <w:proofErr w:type="spellEnd"/>
      <w:r>
        <w:t xml:space="preserve"> (corro un </w:t>
      </w:r>
      <w:proofErr w:type="spellStart"/>
      <w:r>
        <w:t>nginx</w:t>
      </w:r>
      <w:proofErr w:type="spellEnd"/>
      <w:r>
        <w:t>)</w:t>
      </w:r>
      <w:r>
        <w:br/>
        <w:t xml:space="preserve">$ </w:t>
      </w:r>
      <w:proofErr w:type="spellStart"/>
      <w:r>
        <w:t>docker</w:t>
      </w:r>
      <w:proofErr w:type="spellEnd"/>
      <w:r>
        <w:t xml:space="preserve"> stop proxy (apaga el contenedor)</w:t>
      </w:r>
      <w:r>
        <w:br/>
        <w:t xml:space="preserve">$ </w:t>
      </w:r>
      <w:proofErr w:type="spellStart"/>
      <w:r>
        <w:t>docker</w:t>
      </w:r>
      <w:proofErr w:type="spellEnd"/>
      <w:r>
        <w:t xml:space="preserve"> </w:t>
      </w:r>
      <w:proofErr w:type="spellStart"/>
      <w:r>
        <w:t>rm</w:t>
      </w:r>
      <w:proofErr w:type="spellEnd"/>
      <w:r>
        <w:t xml:space="preserve"> proxy (borro el contenedor)</w:t>
      </w:r>
      <w:r>
        <w:br/>
        <w:t xml:space="preserve">$ </w:t>
      </w:r>
      <w:proofErr w:type="spellStart"/>
      <w:r>
        <w:t>docker</w:t>
      </w:r>
      <w:proofErr w:type="spellEnd"/>
      <w:r>
        <w:t xml:space="preserve"> </w:t>
      </w:r>
      <w:proofErr w:type="spellStart"/>
      <w:r>
        <w:t>rm</w:t>
      </w:r>
      <w:proofErr w:type="spellEnd"/>
      <w:r>
        <w:t xml:space="preserve"> -f &lt;contenedor&gt; (lo para y lo borra)</w:t>
      </w:r>
      <w:r>
        <w:br/>
        <w:t xml:space="preserve">$ </w:t>
      </w:r>
      <w:proofErr w:type="spellStart"/>
      <w:r>
        <w:t>docker</w:t>
      </w:r>
      <w:proofErr w:type="spellEnd"/>
      <w:r>
        <w:t xml:space="preserve"> run -d --</w:t>
      </w:r>
      <w:proofErr w:type="spellStart"/>
      <w:r>
        <w:t>name</w:t>
      </w:r>
      <w:proofErr w:type="spellEnd"/>
      <w:r>
        <w:t xml:space="preserve"> proxy -p 8080:80 </w:t>
      </w:r>
      <w:proofErr w:type="spellStart"/>
      <w:r>
        <w:t>nginx</w:t>
      </w:r>
      <w:proofErr w:type="spellEnd"/>
      <w:r>
        <w:t xml:space="preserve"> (corro un </w:t>
      </w:r>
      <w:proofErr w:type="spellStart"/>
      <w:r>
        <w:t>nginx</w:t>
      </w:r>
      <w:proofErr w:type="spellEnd"/>
      <w:r>
        <w:t xml:space="preserve"> y expongo el puerto 80 del contenedor en el puerto 8080 de mi máquina)</w:t>
      </w:r>
      <w:r>
        <w:br/>
        <w:t>localhost:8080 (desde mi navegador compruebo que funcione)</w:t>
      </w:r>
      <w:r>
        <w:br/>
        <w:t xml:space="preserve">$ </w:t>
      </w:r>
      <w:proofErr w:type="spellStart"/>
      <w:r>
        <w:t>docker</w:t>
      </w:r>
      <w:proofErr w:type="spellEnd"/>
      <w:r>
        <w:t xml:space="preserve"> logs proxy (veo los logs)</w:t>
      </w:r>
      <w:r>
        <w:br/>
        <w:t xml:space="preserve">$ </w:t>
      </w:r>
      <w:proofErr w:type="spellStart"/>
      <w:r>
        <w:t>docker</w:t>
      </w:r>
      <w:proofErr w:type="spellEnd"/>
      <w:r>
        <w:t xml:space="preserve"> logs -f proxy (hago un </w:t>
      </w:r>
      <w:proofErr w:type="spellStart"/>
      <w:r>
        <w:t>follow</w:t>
      </w:r>
      <w:proofErr w:type="spellEnd"/>
      <w:r>
        <w:t xml:space="preserve"> del log)</w:t>
      </w:r>
      <w:r>
        <w:br/>
        <w:t xml:space="preserve">$ </w:t>
      </w:r>
      <w:proofErr w:type="spellStart"/>
      <w:r>
        <w:t>docker</w:t>
      </w:r>
      <w:proofErr w:type="spellEnd"/>
      <w:r>
        <w:t xml:space="preserve"> logs --</w:t>
      </w:r>
      <w:proofErr w:type="spellStart"/>
      <w:r>
        <w:t>tail</w:t>
      </w:r>
      <w:proofErr w:type="spellEnd"/>
      <w:r>
        <w:t xml:space="preserve"> 10 -f proxy (veo y sigo solo las 10 últimas entradas del log)</w:t>
      </w:r>
    </w:p>
    <w:p w14:paraId="3920CC3C" w14:textId="0092C894" w:rsidR="00505A75" w:rsidRDefault="00505A75" w:rsidP="005C3D6B">
      <w:pPr>
        <w:ind w:firstLine="708"/>
      </w:pPr>
    </w:p>
    <w:p w14:paraId="547E3A5C" w14:textId="77777777" w:rsidR="00D532D0" w:rsidRPr="00D532D0" w:rsidRDefault="00D532D0" w:rsidP="00D532D0">
      <w:pPr>
        <w:spacing w:before="100" w:beforeAutospacing="1" w:after="100" w:afterAutospacing="1" w:line="240" w:lineRule="auto"/>
        <w:rPr>
          <w:rFonts w:ascii="Times New Roman" w:eastAsia="Times New Roman" w:hAnsi="Times New Roman" w:cs="Times New Roman"/>
          <w:sz w:val="24"/>
          <w:szCs w:val="24"/>
          <w:lang w:eastAsia="es-AR"/>
        </w:rPr>
      </w:pPr>
      <w:r w:rsidRPr="00D532D0">
        <w:rPr>
          <w:rFonts w:ascii="Times New Roman" w:eastAsia="Times New Roman" w:hAnsi="Times New Roman" w:cs="Times New Roman"/>
          <w:sz w:val="24"/>
          <w:szCs w:val="24"/>
          <w:lang w:eastAsia="es-AR"/>
        </w:rPr>
        <w:t>Comandos:</w:t>
      </w:r>
    </w:p>
    <w:p w14:paraId="0991AC46" w14:textId="00F89B43" w:rsidR="00D532D0" w:rsidRDefault="00D532D0" w:rsidP="00D532D0">
      <w:pPr>
        <w:spacing w:before="100" w:beforeAutospacing="1" w:after="100" w:afterAutospacing="1" w:line="240" w:lineRule="auto"/>
        <w:rPr>
          <w:rFonts w:ascii="Times New Roman" w:eastAsia="Times New Roman" w:hAnsi="Times New Roman" w:cs="Times New Roman"/>
          <w:sz w:val="24"/>
          <w:szCs w:val="24"/>
          <w:lang w:eastAsia="es-AR"/>
        </w:rPr>
      </w:pPr>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mkdir</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dockerdata</w:t>
      </w:r>
      <w:proofErr w:type="spellEnd"/>
      <w:r w:rsidRPr="00D532D0">
        <w:rPr>
          <w:rFonts w:ascii="Times New Roman" w:eastAsia="Times New Roman" w:hAnsi="Times New Roman" w:cs="Times New Roman"/>
          <w:sz w:val="24"/>
          <w:szCs w:val="24"/>
          <w:lang w:eastAsia="es-AR"/>
        </w:rPr>
        <w:t xml:space="preserve"> (creo un directorio en mi máquina)</w:t>
      </w:r>
      <w:r w:rsidRPr="00D532D0">
        <w:rPr>
          <w:rFonts w:ascii="Times New Roman" w:eastAsia="Times New Roman" w:hAnsi="Times New Roman" w:cs="Times New Roman"/>
          <w:sz w:val="24"/>
          <w:szCs w:val="24"/>
          <w:lang w:eastAsia="es-AR"/>
        </w:rPr>
        <w:br/>
        <w:t xml:space="preserve">$ </w:t>
      </w:r>
      <w:proofErr w:type="spellStart"/>
      <w:r w:rsidRPr="00D532D0">
        <w:rPr>
          <w:rFonts w:ascii="Times New Roman" w:eastAsia="Times New Roman" w:hAnsi="Times New Roman" w:cs="Times New Roman"/>
          <w:sz w:val="24"/>
          <w:szCs w:val="24"/>
          <w:lang w:eastAsia="es-AR"/>
        </w:rPr>
        <w:t>docker</w:t>
      </w:r>
      <w:proofErr w:type="spellEnd"/>
      <w:r w:rsidRPr="00D532D0">
        <w:rPr>
          <w:rFonts w:ascii="Times New Roman" w:eastAsia="Times New Roman" w:hAnsi="Times New Roman" w:cs="Times New Roman"/>
          <w:sz w:val="24"/>
          <w:szCs w:val="24"/>
          <w:lang w:eastAsia="es-AR"/>
        </w:rPr>
        <w:t xml:space="preserve"> run -d --</w:t>
      </w:r>
      <w:proofErr w:type="spellStart"/>
      <w:r w:rsidRPr="00D532D0">
        <w:rPr>
          <w:rFonts w:ascii="Times New Roman" w:eastAsia="Times New Roman" w:hAnsi="Times New Roman" w:cs="Times New Roman"/>
          <w:sz w:val="24"/>
          <w:szCs w:val="24"/>
          <w:lang w:eastAsia="es-AR"/>
        </w:rPr>
        <w:t>name</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db</w:t>
      </w:r>
      <w:proofErr w:type="spellEnd"/>
      <w:r w:rsidRPr="00D532D0">
        <w:rPr>
          <w:rFonts w:ascii="Times New Roman" w:eastAsia="Times New Roman" w:hAnsi="Times New Roman" w:cs="Times New Roman"/>
          <w:sz w:val="24"/>
          <w:szCs w:val="24"/>
          <w:lang w:eastAsia="es-AR"/>
        </w:rPr>
        <w:t xml:space="preserve"> mongo</w:t>
      </w:r>
      <w:r w:rsidRPr="00D532D0">
        <w:rPr>
          <w:rFonts w:ascii="Times New Roman" w:eastAsia="Times New Roman" w:hAnsi="Times New Roman" w:cs="Times New Roman"/>
          <w:sz w:val="24"/>
          <w:szCs w:val="24"/>
          <w:lang w:eastAsia="es-AR"/>
        </w:rPr>
        <w:br/>
        <w:t xml:space="preserve">$ </w:t>
      </w:r>
      <w:proofErr w:type="spellStart"/>
      <w:r w:rsidRPr="00D532D0">
        <w:rPr>
          <w:rFonts w:ascii="Times New Roman" w:eastAsia="Times New Roman" w:hAnsi="Times New Roman" w:cs="Times New Roman"/>
          <w:sz w:val="24"/>
          <w:szCs w:val="24"/>
          <w:lang w:eastAsia="es-AR"/>
        </w:rPr>
        <w:t>docker</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ps</w:t>
      </w:r>
      <w:proofErr w:type="spellEnd"/>
      <w:r w:rsidRPr="00D532D0">
        <w:rPr>
          <w:rFonts w:ascii="Times New Roman" w:eastAsia="Times New Roman" w:hAnsi="Times New Roman" w:cs="Times New Roman"/>
          <w:sz w:val="24"/>
          <w:szCs w:val="24"/>
          <w:lang w:eastAsia="es-AR"/>
        </w:rPr>
        <w:t xml:space="preserve"> (veo los contenedores activos)</w:t>
      </w:r>
      <w:r w:rsidRPr="00D532D0">
        <w:rPr>
          <w:rFonts w:ascii="Times New Roman" w:eastAsia="Times New Roman" w:hAnsi="Times New Roman" w:cs="Times New Roman"/>
          <w:sz w:val="24"/>
          <w:szCs w:val="24"/>
          <w:lang w:eastAsia="es-AR"/>
        </w:rPr>
        <w:br/>
        <w:t xml:space="preserve">$ </w:t>
      </w:r>
      <w:proofErr w:type="spellStart"/>
      <w:r w:rsidRPr="00D532D0">
        <w:rPr>
          <w:rFonts w:ascii="Times New Roman" w:eastAsia="Times New Roman" w:hAnsi="Times New Roman" w:cs="Times New Roman"/>
          <w:sz w:val="24"/>
          <w:szCs w:val="24"/>
          <w:lang w:eastAsia="es-AR"/>
        </w:rPr>
        <w:t>docker</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exec</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it</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db</w:t>
      </w:r>
      <w:proofErr w:type="spellEnd"/>
      <w:r w:rsidRPr="00D532D0">
        <w:rPr>
          <w:rFonts w:ascii="Times New Roman" w:eastAsia="Times New Roman" w:hAnsi="Times New Roman" w:cs="Times New Roman"/>
          <w:sz w:val="24"/>
          <w:szCs w:val="24"/>
          <w:lang w:eastAsia="es-AR"/>
        </w:rPr>
        <w:t xml:space="preserve"> </w:t>
      </w:r>
      <w:proofErr w:type="spellStart"/>
      <w:r w:rsidRPr="00D532D0">
        <w:rPr>
          <w:rFonts w:ascii="Times New Roman" w:eastAsia="Times New Roman" w:hAnsi="Times New Roman" w:cs="Times New Roman"/>
          <w:sz w:val="24"/>
          <w:szCs w:val="24"/>
          <w:lang w:eastAsia="es-AR"/>
        </w:rPr>
        <w:t>bash</w:t>
      </w:r>
      <w:proofErr w:type="spellEnd"/>
      <w:r w:rsidRPr="00D532D0">
        <w:rPr>
          <w:rFonts w:ascii="Times New Roman" w:eastAsia="Times New Roman" w:hAnsi="Times New Roman" w:cs="Times New Roman"/>
          <w:sz w:val="24"/>
          <w:szCs w:val="24"/>
          <w:lang w:eastAsia="es-AR"/>
        </w:rPr>
        <w:t xml:space="preserve"> (entro al </w:t>
      </w:r>
      <w:proofErr w:type="spellStart"/>
      <w:r w:rsidRPr="00D532D0">
        <w:rPr>
          <w:rFonts w:ascii="Times New Roman" w:eastAsia="Times New Roman" w:hAnsi="Times New Roman" w:cs="Times New Roman"/>
          <w:sz w:val="24"/>
          <w:szCs w:val="24"/>
          <w:lang w:eastAsia="es-AR"/>
        </w:rPr>
        <w:t>bash</w:t>
      </w:r>
      <w:proofErr w:type="spellEnd"/>
      <w:r w:rsidRPr="00D532D0">
        <w:rPr>
          <w:rFonts w:ascii="Times New Roman" w:eastAsia="Times New Roman" w:hAnsi="Times New Roman" w:cs="Times New Roman"/>
          <w:sz w:val="24"/>
          <w:szCs w:val="24"/>
          <w:lang w:eastAsia="es-AR"/>
        </w:rPr>
        <w:t xml:space="preserve"> del contenedor)</w:t>
      </w:r>
      <w:r w:rsidRPr="00D532D0">
        <w:rPr>
          <w:rFonts w:ascii="Times New Roman" w:eastAsia="Times New Roman" w:hAnsi="Times New Roman" w:cs="Times New Roman"/>
          <w:sz w:val="24"/>
          <w:szCs w:val="24"/>
          <w:lang w:eastAsia="es-AR"/>
        </w:rPr>
        <w:br/>
        <w:t>$ mongo (me conecto a la BBDD)</w:t>
      </w:r>
    </w:p>
    <w:p w14:paraId="5C691941" w14:textId="46FAAA21" w:rsidR="001406B2" w:rsidRDefault="001406B2" w:rsidP="00D532D0">
      <w:pPr>
        <w:spacing w:before="100" w:beforeAutospacing="1" w:after="100" w:afterAutospacing="1" w:line="240" w:lineRule="auto"/>
        <w:rPr>
          <w:rFonts w:ascii="Times New Roman" w:eastAsia="Times New Roman" w:hAnsi="Times New Roman" w:cs="Times New Roman"/>
          <w:sz w:val="24"/>
          <w:szCs w:val="24"/>
          <w:lang w:eastAsia="es-AR"/>
        </w:rPr>
      </w:pPr>
    </w:p>
    <w:p w14:paraId="26A658E0" w14:textId="77777777" w:rsidR="001406B2" w:rsidRPr="001406B2" w:rsidRDefault="001406B2" w:rsidP="001406B2">
      <w:pPr>
        <w:spacing w:before="100" w:beforeAutospacing="1" w:after="100" w:afterAutospacing="1" w:line="240" w:lineRule="auto"/>
        <w:rPr>
          <w:rFonts w:ascii="Times New Roman" w:eastAsia="Times New Roman" w:hAnsi="Times New Roman" w:cs="Times New Roman"/>
          <w:sz w:val="24"/>
          <w:szCs w:val="24"/>
          <w:lang w:eastAsia="es-AR"/>
        </w:rPr>
      </w:pPr>
      <w:r w:rsidRPr="001406B2">
        <w:rPr>
          <w:rFonts w:ascii="Times New Roman" w:eastAsia="Times New Roman" w:hAnsi="Times New Roman" w:cs="Times New Roman"/>
          <w:b/>
          <w:bCs/>
          <w:sz w:val="24"/>
          <w:szCs w:val="24"/>
          <w:lang w:eastAsia="es-AR"/>
        </w:rPr>
        <w:t>Crear un volumen:</w:t>
      </w:r>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volume</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create</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nombre_del_volument</w:t>
      </w:r>
      <w:proofErr w:type="spellEnd"/>
      <w:r w:rsidRPr="001406B2">
        <w:rPr>
          <w:rFonts w:ascii="Times New Roman" w:eastAsia="Times New Roman" w:hAnsi="Times New Roman" w:cs="Times New Roman"/>
          <w:sz w:val="24"/>
          <w:szCs w:val="24"/>
          <w:lang w:eastAsia="es-AR"/>
        </w:rPr>
        <w:t>]</w:t>
      </w:r>
    </w:p>
    <w:p w14:paraId="56AC5BA5" w14:textId="1339902B" w:rsidR="001406B2" w:rsidRDefault="001406B2" w:rsidP="001406B2">
      <w:pPr>
        <w:spacing w:before="100" w:beforeAutospacing="1" w:after="100" w:afterAutospacing="1" w:line="240" w:lineRule="auto"/>
        <w:rPr>
          <w:rFonts w:ascii="Times New Roman" w:eastAsia="Times New Roman" w:hAnsi="Times New Roman" w:cs="Times New Roman"/>
          <w:sz w:val="24"/>
          <w:szCs w:val="24"/>
          <w:lang w:eastAsia="es-AR"/>
        </w:rPr>
      </w:pPr>
      <w:r w:rsidRPr="001406B2">
        <w:rPr>
          <w:rFonts w:ascii="Times New Roman" w:eastAsia="Times New Roman" w:hAnsi="Times New Roman" w:cs="Times New Roman"/>
          <w:b/>
          <w:bCs/>
          <w:sz w:val="24"/>
          <w:szCs w:val="24"/>
          <w:lang w:eastAsia="es-AR"/>
        </w:rPr>
        <w:t>Listar los volúmenes</w:t>
      </w:r>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volume</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ls</w:t>
      </w:r>
      <w:proofErr w:type="spellEnd"/>
    </w:p>
    <w:p w14:paraId="225C788C" w14:textId="05B64ECC" w:rsidR="00740E87" w:rsidRPr="001406B2" w:rsidRDefault="00740E87" w:rsidP="001406B2">
      <w:pPr>
        <w:spacing w:before="100" w:beforeAutospacing="1" w:after="100" w:afterAutospacing="1" w:line="240" w:lineRule="auto"/>
        <w:rPr>
          <w:rFonts w:ascii="Times New Roman" w:eastAsia="Times New Roman" w:hAnsi="Times New Roman" w:cs="Times New Roman"/>
          <w:sz w:val="24"/>
          <w:szCs w:val="24"/>
          <w:lang w:eastAsia="es-AR"/>
        </w:rPr>
      </w:pPr>
      <w:r>
        <w:rPr>
          <w:rStyle w:val="Textoennegrita"/>
        </w:rPr>
        <w:lastRenderedPageBreak/>
        <w:t>Host:</w:t>
      </w:r>
      <w:r>
        <w:t xml:space="preserve"> Donde Docker </w:t>
      </w:r>
      <w:proofErr w:type="spellStart"/>
      <w:r>
        <w:t>esta</w:t>
      </w:r>
      <w:proofErr w:type="spellEnd"/>
      <w:r>
        <w:t xml:space="preserve"> instalado.</w:t>
      </w:r>
      <w:r>
        <w:br/>
      </w:r>
      <w:proofErr w:type="spellStart"/>
      <w:r>
        <w:rPr>
          <w:rStyle w:val="Textoennegrita"/>
        </w:rPr>
        <w:t>Bind</w:t>
      </w:r>
      <w:proofErr w:type="spellEnd"/>
      <w:r>
        <w:rPr>
          <w:rStyle w:val="Textoennegrita"/>
        </w:rPr>
        <w:t xml:space="preserve"> Mount:</w:t>
      </w:r>
      <w:r>
        <w:t xml:space="preserve"> Guarda los archivos en la maquina local persistiendo y visualizando estos datos (No seguro).</w:t>
      </w:r>
      <w:r>
        <w:br/>
      </w:r>
      <w:proofErr w:type="spellStart"/>
      <w:r>
        <w:rPr>
          <w:rStyle w:val="Textoennegrita"/>
        </w:rPr>
        <w:t>Volume</w:t>
      </w:r>
      <w:proofErr w:type="spellEnd"/>
      <w:r>
        <w:rPr>
          <w:rStyle w:val="Textoennegrita"/>
        </w:rPr>
        <w:t>:</w:t>
      </w:r>
      <w:r>
        <w:t xml:space="preserve"> Guarda los archivos en el </w:t>
      </w:r>
      <w:proofErr w:type="spellStart"/>
      <w:r>
        <w:t>area</w:t>
      </w:r>
      <w:proofErr w:type="spellEnd"/>
      <w:r>
        <w:t xml:space="preserve"> de Docker donde Docker los administra (Seguro).</w:t>
      </w:r>
      <w:r>
        <w:br/>
      </w:r>
      <w:r>
        <w:rPr>
          <w:rStyle w:val="Textoennegrita"/>
        </w:rPr>
        <w:t>TMPFS Mount:</w:t>
      </w:r>
      <w:r>
        <w:t xml:space="preserve"> Guarda los archivos temporalmente y persiste los datos en la memoria del contenedor, cuando muera sus datos mueren con el contenedor.</w:t>
      </w:r>
    </w:p>
    <w:p w14:paraId="2D44B3B7" w14:textId="77777777" w:rsidR="001406B2" w:rsidRPr="001406B2" w:rsidRDefault="001406B2" w:rsidP="001406B2">
      <w:pPr>
        <w:spacing w:before="100" w:beforeAutospacing="1" w:after="100" w:afterAutospacing="1" w:line="240" w:lineRule="auto"/>
        <w:rPr>
          <w:rFonts w:ascii="Times New Roman" w:eastAsia="Times New Roman" w:hAnsi="Times New Roman" w:cs="Times New Roman"/>
          <w:sz w:val="24"/>
          <w:szCs w:val="24"/>
          <w:lang w:eastAsia="es-AR"/>
        </w:rPr>
      </w:pPr>
      <w:r w:rsidRPr="001406B2">
        <w:rPr>
          <w:rFonts w:ascii="Times New Roman" w:eastAsia="Times New Roman" w:hAnsi="Times New Roman" w:cs="Times New Roman"/>
          <w:sz w:val="24"/>
          <w:szCs w:val="24"/>
          <w:lang w:eastAsia="es-AR"/>
        </w:rPr>
        <w:t>**Montamos el contenedor especificándole el volumen **</w:t>
      </w:r>
      <w:r w:rsidRPr="001406B2">
        <w:rPr>
          <w:rFonts w:ascii="Times New Roman" w:eastAsia="Times New Roman" w:hAnsi="Times New Roman" w:cs="Times New Roman"/>
          <w:sz w:val="24"/>
          <w:szCs w:val="24"/>
          <w:lang w:eastAsia="es-AR"/>
        </w:rPr>
        <w:br/>
        <w:t xml:space="preserve">entre la coma en </w:t>
      </w:r>
      <w:proofErr w:type="spellStart"/>
      <w:r w:rsidRPr="001406B2">
        <w:rPr>
          <w:rFonts w:ascii="Times New Roman" w:eastAsia="Times New Roman" w:hAnsi="Times New Roman" w:cs="Times New Roman"/>
          <w:sz w:val="24"/>
          <w:szCs w:val="24"/>
          <w:lang w:eastAsia="es-AR"/>
        </w:rPr>
        <w:t>src</w:t>
      </w:r>
      <w:proofErr w:type="spellEnd"/>
      <w:r w:rsidRPr="001406B2">
        <w:rPr>
          <w:rFonts w:ascii="Times New Roman" w:eastAsia="Times New Roman" w:hAnsi="Times New Roman" w:cs="Times New Roman"/>
          <w:sz w:val="24"/>
          <w:szCs w:val="24"/>
          <w:lang w:eastAsia="es-AR"/>
        </w:rPr>
        <w:t xml:space="preserve"> y </w:t>
      </w:r>
      <w:proofErr w:type="spellStart"/>
      <w:r w:rsidRPr="001406B2">
        <w:rPr>
          <w:rFonts w:ascii="Times New Roman" w:eastAsia="Times New Roman" w:hAnsi="Times New Roman" w:cs="Times New Roman"/>
          <w:sz w:val="24"/>
          <w:szCs w:val="24"/>
          <w:lang w:eastAsia="es-AR"/>
        </w:rPr>
        <w:t>dst</w:t>
      </w:r>
      <w:proofErr w:type="spellEnd"/>
      <w:r w:rsidRPr="001406B2">
        <w:rPr>
          <w:rFonts w:ascii="Times New Roman" w:eastAsia="Times New Roman" w:hAnsi="Times New Roman" w:cs="Times New Roman"/>
          <w:sz w:val="24"/>
          <w:szCs w:val="24"/>
          <w:lang w:eastAsia="es-AR"/>
        </w:rPr>
        <w:t xml:space="preserve"> no poner espacio. Puede que nos </w:t>
      </w:r>
      <w:proofErr w:type="spellStart"/>
      <w:r w:rsidRPr="001406B2">
        <w:rPr>
          <w:rFonts w:ascii="Times New Roman" w:eastAsia="Times New Roman" w:hAnsi="Times New Roman" w:cs="Times New Roman"/>
          <w:sz w:val="24"/>
          <w:szCs w:val="24"/>
          <w:lang w:eastAsia="es-AR"/>
        </w:rPr>
        <w:t>de</w:t>
      </w:r>
      <w:proofErr w:type="spellEnd"/>
      <w:r w:rsidRPr="001406B2">
        <w:rPr>
          <w:rFonts w:ascii="Times New Roman" w:eastAsia="Times New Roman" w:hAnsi="Times New Roman" w:cs="Times New Roman"/>
          <w:sz w:val="24"/>
          <w:szCs w:val="24"/>
          <w:lang w:eastAsia="es-AR"/>
        </w:rPr>
        <w:t xml:space="preserve"> un error </w:t>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invalid</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refence</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format</w:t>
      </w:r>
      <w:proofErr w:type="spellEnd"/>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run -d --</w:t>
      </w:r>
      <w:proofErr w:type="spellStart"/>
      <w:r w:rsidRPr="001406B2">
        <w:rPr>
          <w:rFonts w:ascii="Times New Roman" w:eastAsia="Times New Roman" w:hAnsi="Times New Roman" w:cs="Times New Roman"/>
          <w:sz w:val="24"/>
          <w:szCs w:val="24"/>
          <w:lang w:eastAsia="es-AR"/>
        </w:rPr>
        <w:t>name</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db</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mount</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src</w:t>
      </w:r>
      <w:proofErr w:type="spellEnd"/>
      <w:r w:rsidRPr="001406B2">
        <w:rPr>
          <w:rFonts w:ascii="Times New Roman" w:eastAsia="Times New Roman" w:hAnsi="Times New Roman" w:cs="Times New Roman"/>
          <w:sz w:val="24"/>
          <w:szCs w:val="24"/>
          <w:lang w:eastAsia="es-AR"/>
        </w:rPr>
        <w:t>=</w:t>
      </w:r>
      <w:proofErr w:type="spellStart"/>
      <w:r w:rsidRPr="001406B2">
        <w:rPr>
          <w:rFonts w:ascii="Times New Roman" w:eastAsia="Times New Roman" w:hAnsi="Times New Roman" w:cs="Times New Roman"/>
          <w:sz w:val="24"/>
          <w:szCs w:val="24"/>
          <w:lang w:eastAsia="es-AR"/>
        </w:rPr>
        <w:t>dbdata</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que_queremos_montar</w:t>
      </w:r>
      <w:proofErr w:type="spellEnd"/>
      <w:proofErr w:type="gramStart"/>
      <w:r w:rsidRPr="001406B2">
        <w:rPr>
          <w:rFonts w:ascii="Times New Roman" w:eastAsia="Times New Roman" w:hAnsi="Times New Roman" w:cs="Times New Roman"/>
          <w:sz w:val="24"/>
          <w:szCs w:val="24"/>
          <w:lang w:eastAsia="es-AR"/>
        </w:rPr>
        <w:t>),</w:t>
      </w:r>
      <w:proofErr w:type="spellStart"/>
      <w:r w:rsidRPr="001406B2">
        <w:rPr>
          <w:rFonts w:ascii="Times New Roman" w:eastAsia="Times New Roman" w:hAnsi="Times New Roman" w:cs="Times New Roman"/>
          <w:sz w:val="24"/>
          <w:szCs w:val="24"/>
          <w:lang w:eastAsia="es-AR"/>
        </w:rPr>
        <w:t>dst</w:t>
      </w:r>
      <w:proofErr w:type="spellEnd"/>
      <w:proofErr w:type="gramEnd"/>
      <w:r w:rsidRPr="001406B2">
        <w:rPr>
          <w:rFonts w:ascii="Times New Roman" w:eastAsia="Times New Roman" w:hAnsi="Times New Roman" w:cs="Times New Roman"/>
          <w:sz w:val="24"/>
          <w:szCs w:val="24"/>
          <w:lang w:eastAsia="es-AR"/>
        </w:rPr>
        <w:t>=(destino) /data/</w:t>
      </w:r>
      <w:proofErr w:type="spellStart"/>
      <w:r w:rsidRPr="001406B2">
        <w:rPr>
          <w:rFonts w:ascii="Times New Roman" w:eastAsia="Times New Roman" w:hAnsi="Times New Roman" w:cs="Times New Roman"/>
          <w:sz w:val="24"/>
          <w:szCs w:val="24"/>
          <w:lang w:eastAsia="es-AR"/>
        </w:rPr>
        <w:t>db</w:t>
      </w:r>
      <w:proofErr w:type="spellEnd"/>
      <w:r w:rsidRPr="001406B2">
        <w:rPr>
          <w:rFonts w:ascii="Times New Roman" w:eastAsia="Times New Roman" w:hAnsi="Times New Roman" w:cs="Times New Roman"/>
          <w:sz w:val="24"/>
          <w:szCs w:val="24"/>
          <w:lang w:eastAsia="es-AR"/>
        </w:rPr>
        <w:t xml:space="preserve"> mongo</w:t>
      </w:r>
    </w:p>
    <w:p w14:paraId="3FAF471A" w14:textId="4DF0D397" w:rsidR="001406B2" w:rsidRPr="001406B2" w:rsidRDefault="001406B2" w:rsidP="001406B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406B2">
        <w:rPr>
          <w:rFonts w:ascii="Times New Roman" w:eastAsia="Times New Roman" w:hAnsi="Times New Roman" w:cs="Times New Roman"/>
          <w:b/>
          <w:bCs/>
          <w:sz w:val="24"/>
          <w:szCs w:val="24"/>
          <w:lang w:eastAsia="es-AR"/>
        </w:rPr>
        <w:t>Entramo</w:t>
      </w:r>
      <w:r w:rsidR="00026EA3">
        <w:rPr>
          <w:rFonts w:ascii="Times New Roman" w:eastAsia="Times New Roman" w:hAnsi="Times New Roman" w:cs="Times New Roman"/>
          <w:b/>
          <w:bCs/>
          <w:sz w:val="24"/>
          <w:szCs w:val="24"/>
          <w:lang w:eastAsia="es-AR"/>
        </w:rPr>
        <w:t>ss</w:t>
      </w:r>
      <w:proofErr w:type="spellEnd"/>
      <w:r w:rsidRPr="001406B2">
        <w:rPr>
          <w:rFonts w:ascii="Times New Roman" w:eastAsia="Times New Roman" w:hAnsi="Times New Roman" w:cs="Times New Roman"/>
          <w:b/>
          <w:bCs/>
          <w:sz w:val="24"/>
          <w:szCs w:val="24"/>
          <w:lang w:eastAsia="es-AR"/>
        </w:rPr>
        <w:t xml:space="preserve"> en el cliente de mongo</w:t>
      </w:r>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exec</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it</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db</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bash</w:t>
      </w:r>
      <w:proofErr w:type="spellEnd"/>
      <w:r w:rsidRPr="001406B2">
        <w:rPr>
          <w:rFonts w:ascii="Times New Roman" w:eastAsia="Times New Roman" w:hAnsi="Times New Roman" w:cs="Times New Roman"/>
          <w:sz w:val="24"/>
          <w:szCs w:val="24"/>
          <w:lang w:eastAsia="es-AR"/>
        </w:rPr>
        <w:br/>
        <w:t>mongo</w:t>
      </w:r>
    </w:p>
    <w:p w14:paraId="42477F32" w14:textId="77777777" w:rsidR="001406B2" w:rsidRPr="001406B2" w:rsidRDefault="001406B2" w:rsidP="001406B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406B2">
        <w:rPr>
          <w:rFonts w:ascii="Times New Roman" w:eastAsia="Times New Roman" w:hAnsi="Times New Roman" w:cs="Times New Roman"/>
          <w:b/>
          <w:bCs/>
          <w:sz w:val="24"/>
          <w:szCs w:val="24"/>
          <w:lang w:eastAsia="es-AR"/>
        </w:rPr>
        <w:t>Borramo</w:t>
      </w:r>
      <w:proofErr w:type="spellEnd"/>
      <w:r w:rsidRPr="001406B2">
        <w:rPr>
          <w:rFonts w:ascii="Times New Roman" w:eastAsia="Times New Roman" w:hAnsi="Times New Roman" w:cs="Times New Roman"/>
          <w:b/>
          <w:bCs/>
          <w:sz w:val="24"/>
          <w:szCs w:val="24"/>
          <w:lang w:eastAsia="es-AR"/>
        </w:rPr>
        <w:t xml:space="preserve"> el contenedor anteriormente creado</w:t>
      </w:r>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rm</w:t>
      </w:r>
      <w:proofErr w:type="spellEnd"/>
      <w:r w:rsidRPr="001406B2">
        <w:rPr>
          <w:rFonts w:ascii="Times New Roman" w:eastAsia="Times New Roman" w:hAnsi="Times New Roman" w:cs="Times New Roman"/>
          <w:sz w:val="24"/>
          <w:szCs w:val="24"/>
          <w:lang w:eastAsia="es-AR"/>
        </w:rPr>
        <w:t xml:space="preserve"> -f </w:t>
      </w:r>
      <w:proofErr w:type="spellStart"/>
      <w:r w:rsidRPr="001406B2">
        <w:rPr>
          <w:rFonts w:ascii="Times New Roman" w:eastAsia="Times New Roman" w:hAnsi="Times New Roman" w:cs="Times New Roman"/>
          <w:sz w:val="24"/>
          <w:szCs w:val="24"/>
          <w:lang w:eastAsia="es-AR"/>
        </w:rPr>
        <w:t>db</w:t>
      </w:r>
      <w:proofErr w:type="spellEnd"/>
    </w:p>
    <w:p w14:paraId="4BE77755" w14:textId="77777777" w:rsidR="001406B2" w:rsidRPr="001406B2" w:rsidRDefault="001406B2" w:rsidP="001406B2">
      <w:pPr>
        <w:spacing w:before="100" w:beforeAutospacing="1" w:after="100" w:afterAutospacing="1" w:line="240" w:lineRule="auto"/>
        <w:rPr>
          <w:rFonts w:ascii="Times New Roman" w:eastAsia="Times New Roman" w:hAnsi="Times New Roman" w:cs="Times New Roman"/>
          <w:sz w:val="24"/>
          <w:szCs w:val="24"/>
          <w:lang w:eastAsia="es-AR"/>
        </w:rPr>
      </w:pPr>
      <w:r w:rsidRPr="001406B2">
        <w:rPr>
          <w:rFonts w:ascii="Times New Roman" w:eastAsia="Times New Roman" w:hAnsi="Times New Roman" w:cs="Times New Roman"/>
          <w:b/>
          <w:bCs/>
          <w:sz w:val="24"/>
          <w:szCs w:val="24"/>
          <w:lang w:eastAsia="es-AR"/>
        </w:rPr>
        <w:t>Montamos otro contenedor con el mismo nombre, mismo lugar (</w:t>
      </w:r>
      <w:proofErr w:type="spellStart"/>
      <w:proofErr w:type="gramStart"/>
      <w:r w:rsidRPr="001406B2">
        <w:rPr>
          <w:rFonts w:ascii="Times New Roman" w:eastAsia="Times New Roman" w:hAnsi="Times New Roman" w:cs="Times New Roman"/>
          <w:b/>
          <w:bCs/>
          <w:sz w:val="24"/>
          <w:szCs w:val="24"/>
          <w:lang w:eastAsia="es-AR"/>
        </w:rPr>
        <w:t>src,dst</w:t>
      </w:r>
      <w:proofErr w:type="spellEnd"/>
      <w:proofErr w:type="gramEnd"/>
      <w:r w:rsidRPr="001406B2">
        <w:rPr>
          <w:rFonts w:ascii="Times New Roman" w:eastAsia="Times New Roman" w:hAnsi="Times New Roman" w:cs="Times New Roman"/>
          <w:b/>
          <w:bCs/>
          <w:sz w:val="24"/>
          <w:szCs w:val="24"/>
          <w:lang w:eastAsia="es-AR"/>
        </w:rPr>
        <w:t>)</w:t>
      </w:r>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run -d --</w:t>
      </w:r>
      <w:proofErr w:type="spellStart"/>
      <w:r w:rsidRPr="001406B2">
        <w:rPr>
          <w:rFonts w:ascii="Times New Roman" w:eastAsia="Times New Roman" w:hAnsi="Times New Roman" w:cs="Times New Roman"/>
          <w:sz w:val="24"/>
          <w:szCs w:val="24"/>
          <w:lang w:eastAsia="es-AR"/>
        </w:rPr>
        <w:t>name</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db</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mount</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src</w:t>
      </w:r>
      <w:proofErr w:type="spellEnd"/>
      <w:r w:rsidRPr="001406B2">
        <w:rPr>
          <w:rFonts w:ascii="Times New Roman" w:eastAsia="Times New Roman" w:hAnsi="Times New Roman" w:cs="Times New Roman"/>
          <w:sz w:val="24"/>
          <w:szCs w:val="24"/>
          <w:lang w:eastAsia="es-AR"/>
        </w:rPr>
        <w:t>=</w:t>
      </w:r>
      <w:proofErr w:type="spellStart"/>
      <w:r w:rsidRPr="001406B2">
        <w:rPr>
          <w:rFonts w:ascii="Times New Roman" w:eastAsia="Times New Roman" w:hAnsi="Times New Roman" w:cs="Times New Roman"/>
          <w:sz w:val="24"/>
          <w:szCs w:val="24"/>
          <w:lang w:eastAsia="es-AR"/>
        </w:rPr>
        <w:t>dbdata,dst</w:t>
      </w:r>
      <w:proofErr w:type="spellEnd"/>
      <w:r w:rsidRPr="001406B2">
        <w:rPr>
          <w:rFonts w:ascii="Times New Roman" w:eastAsia="Times New Roman" w:hAnsi="Times New Roman" w:cs="Times New Roman"/>
          <w:sz w:val="24"/>
          <w:szCs w:val="24"/>
          <w:lang w:eastAsia="es-AR"/>
        </w:rPr>
        <w:t>=/data/</w:t>
      </w:r>
      <w:proofErr w:type="spellStart"/>
      <w:r w:rsidRPr="001406B2">
        <w:rPr>
          <w:rFonts w:ascii="Times New Roman" w:eastAsia="Times New Roman" w:hAnsi="Times New Roman" w:cs="Times New Roman"/>
          <w:sz w:val="24"/>
          <w:szCs w:val="24"/>
          <w:lang w:eastAsia="es-AR"/>
        </w:rPr>
        <w:t>db</w:t>
      </w:r>
      <w:proofErr w:type="spellEnd"/>
      <w:r w:rsidRPr="001406B2">
        <w:rPr>
          <w:rFonts w:ascii="Times New Roman" w:eastAsia="Times New Roman" w:hAnsi="Times New Roman" w:cs="Times New Roman"/>
          <w:sz w:val="24"/>
          <w:szCs w:val="24"/>
          <w:lang w:eastAsia="es-AR"/>
        </w:rPr>
        <w:t xml:space="preserve"> mongo</w:t>
      </w:r>
      <w:r w:rsidRPr="001406B2">
        <w:rPr>
          <w:rFonts w:ascii="Times New Roman" w:eastAsia="Times New Roman" w:hAnsi="Times New Roman" w:cs="Times New Roman"/>
          <w:sz w:val="24"/>
          <w:szCs w:val="24"/>
          <w:lang w:eastAsia="es-AR"/>
        </w:rPr>
        <w:br/>
      </w:r>
      <w:proofErr w:type="spellStart"/>
      <w:r w:rsidRPr="001406B2">
        <w:rPr>
          <w:rFonts w:ascii="Times New Roman" w:eastAsia="Times New Roman" w:hAnsi="Times New Roman" w:cs="Times New Roman"/>
          <w:sz w:val="24"/>
          <w:szCs w:val="24"/>
          <w:lang w:eastAsia="es-AR"/>
        </w:rPr>
        <w:t>docker</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exec</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it</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db</w:t>
      </w:r>
      <w:proofErr w:type="spellEnd"/>
      <w:r w:rsidRPr="001406B2">
        <w:rPr>
          <w:rFonts w:ascii="Times New Roman" w:eastAsia="Times New Roman" w:hAnsi="Times New Roman" w:cs="Times New Roman"/>
          <w:sz w:val="24"/>
          <w:szCs w:val="24"/>
          <w:lang w:eastAsia="es-AR"/>
        </w:rPr>
        <w:t xml:space="preserve"> </w:t>
      </w:r>
      <w:proofErr w:type="spellStart"/>
      <w:r w:rsidRPr="001406B2">
        <w:rPr>
          <w:rFonts w:ascii="Times New Roman" w:eastAsia="Times New Roman" w:hAnsi="Times New Roman" w:cs="Times New Roman"/>
          <w:sz w:val="24"/>
          <w:szCs w:val="24"/>
          <w:lang w:eastAsia="es-AR"/>
        </w:rPr>
        <w:t>bash</w:t>
      </w:r>
      <w:proofErr w:type="spellEnd"/>
      <w:r w:rsidRPr="001406B2">
        <w:rPr>
          <w:rFonts w:ascii="Times New Roman" w:eastAsia="Times New Roman" w:hAnsi="Times New Roman" w:cs="Times New Roman"/>
          <w:sz w:val="24"/>
          <w:szCs w:val="24"/>
          <w:lang w:eastAsia="es-AR"/>
        </w:rPr>
        <w:br/>
        <w:t>mongo</w:t>
      </w:r>
    </w:p>
    <w:p w14:paraId="195D9F4A" w14:textId="77777777" w:rsidR="001406B2" w:rsidRPr="00D532D0" w:rsidRDefault="001406B2" w:rsidP="00D532D0">
      <w:pPr>
        <w:spacing w:before="100" w:beforeAutospacing="1" w:after="100" w:afterAutospacing="1" w:line="240" w:lineRule="auto"/>
        <w:rPr>
          <w:rFonts w:ascii="Times New Roman" w:eastAsia="Times New Roman" w:hAnsi="Times New Roman" w:cs="Times New Roman"/>
          <w:sz w:val="24"/>
          <w:szCs w:val="24"/>
          <w:lang w:eastAsia="es-AR"/>
        </w:rPr>
      </w:pPr>
    </w:p>
    <w:p w14:paraId="01AA4817"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Comandos:</w:t>
      </w:r>
    </w:p>
    <w:p w14:paraId="7C9C546C"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touch</w:t>
      </w:r>
      <w:proofErr w:type="spellEnd"/>
      <w:r w:rsidRPr="00740E87">
        <w:rPr>
          <w:rFonts w:ascii="Times New Roman" w:eastAsia="Times New Roman" w:hAnsi="Times New Roman" w:cs="Times New Roman"/>
          <w:sz w:val="24"/>
          <w:szCs w:val="24"/>
          <w:lang w:eastAsia="es-AR"/>
        </w:rPr>
        <w:t xml:space="preserve"> prueba.txt (creo un archivo en mi máquina)</w:t>
      </w:r>
      <w:r w:rsidRPr="00740E87">
        <w:rPr>
          <w:rFonts w:ascii="Times New Roman" w:eastAsia="Times New Roman" w:hAnsi="Times New Roman" w:cs="Times New Roman"/>
          <w:sz w:val="24"/>
          <w:szCs w:val="24"/>
          <w:lang w:eastAsia="es-AR"/>
        </w:rPr>
        <w:br/>
        <w:t xml:space="preserve">$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run -d --</w:t>
      </w:r>
      <w:proofErr w:type="spellStart"/>
      <w:r w:rsidRPr="00740E87">
        <w:rPr>
          <w:rFonts w:ascii="Times New Roman" w:eastAsia="Times New Roman" w:hAnsi="Times New Roman" w:cs="Times New Roman"/>
          <w:sz w:val="24"/>
          <w:szCs w:val="24"/>
          <w:lang w:eastAsia="es-AR"/>
        </w:rPr>
        <w:t>name</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ubuntu</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tail</w:t>
      </w:r>
      <w:proofErr w:type="spellEnd"/>
      <w:r w:rsidRPr="00740E87">
        <w:rPr>
          <w:rFonts w:ascii="Times New Roman" w:eastAsia="Times New Roman" w:hAnsi="Times New Roman" w:cs="Times New Roman"/>
          <w:sz w:val="24"/>
          <w:szCs w:val="24"/>
          <w:lang w:eastAsia="es-AR"/>
        </w:rPr>
        <w:t xml:space="preserve"> -f /</w:t>
      </w:r>
      <w:proofErr w:type="spellStart"/>
      <w:r w:rsidRPr="00740E87">
        <w:rPr>
          <w:rFonts w:ascii="Times New Roman" w:eastAsia="Times New Roman" w:hAnsi="Times New Roman" w:cs="Times New Roman"/>
          <w:sz w:val="24"/>
          <w:szCs w:val="24"/>
          <w:lang w:eastAsia="es-AR"/>
        </w:rPr>
        <w:t>dev</w:t>
      </w:r>
      <w:proofErr w:type="spellEnd"/>
      <w:r w:rsidRPr="00740E87">
        <w:rPr>
          <w:rFonts w:ascii="Times New Roman" w:eastAsia="Times New Roman" w:hAnsi="Times New Roman" w:cs="Times New Roman"/>
          <w:sz w:val="24"/>
          <w:szCs w:val="24"/>
          <w:lang w:eastAsia="es-AR"/>
        </w:rPr>
        <w:t>/</w:t>
      </w:r>
      <w:proofErr w:type="spellStart"/>
      <w:r w:rsidRPr="00740E87">
        <w:rPr>
          <w:rFonts w:ascii="Times New Roman" w:eastAsia="Times New Roman" w:hAnsi="Times New Roman" w:cs="Times New Roman"/>
          <w:sz w:val="24"/>
          <w:szCs w:val="24"/>
          <w:lang w:eastAsia="es-AR"/>
        </w:rPr>
        <w:t>null</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corron</w:t>
      </w:r>
      <w:proofErr w:type="spellEnd"/>
      <w:r w:rsidRPr="00740E87">
        <w:rPr>
          <w:rFonts w:ascii="Times New Roman" w:eastAsia="Times New Roman" w:hAnsi="Times New Roman" w:cs="Times New Roman"/>
          <w:sz w:val="24"/>
          <w:szCs w:val="24"/>
          <w:lang w:eastAsia="es-AR"/>
        </w:rPr>
        <w:t xml:space="preserve"> un </w:t>
      </w:r>
      <w:proofErr w:type="spellStart"/>
      <w:r w:rsidRPr="00740E87">
        <w:rPr>
          <w:rFonts w:ascii="Times New Roman" w:eastAsia="Times New Roman" w:hAnsi="Times New Roman" w:cs="Times New Roman"/>
          <w:sz w:val="24"/>
          <w:szCs w:val="24"/>
          <w:lang w:eastAsia="es-AR"/>
        </w:rPr>
        <w:t>ubuntu</w:t>
      </w:r>
      <w:proofErr w:type="spellEnd"/>
      <w:r w:rsidRPr="00740E87">
        <w:rPr>
          <w:rFonts w:ascii="Times New Roman" w:eastAsia="Times New Roman" w:hAnsi="Times New Roman" w:cs="Times New Roman"/>
          <w:sz w:val="24"/>
          <w:szCs w:val="24"/>
          <w:lang w:eastAsia="es-AR"/>
        </w:rPr>
        <w:t xml:space="preserve"> y le agrego el </w:t>
      </w:r>
      <w:proofErr w:type="spellStart"/>
      <w:r w:rsidRPr="00740E87">
        <w:rPr>
          <w:rFonts w:ascii="Times New Roman" w:eastAsia="Times New Roman" w:hAnsi="Times New Roman" w:cs="Times New Roman"/>
          <w:sz w:val="24"/>
          <w:szCs w:val="24"/>
          <w:lang w:eastAsia="es-AR"/>
        </w:rPr>
        <w:t>tail</w:t>
      </w:r>
      <w:proofErr w:type="spellEnd"/>
      <w:r w:rsidRPr="00740E87">
        <w:rPr>
          <w:rFonts w:ascii="Times New Roman" w:eastAsia="Times New Roman" w:hAnsi="Times New Roman" w:cs="Times New Roman"/>
          <w:sz w:val="24"/>
          <w:szCs w:val="24"/>
          <w:lang w:eastAsia="es-AR"/>
        </w:rPr>
        <w:t xml:space="preserve"> para que quede activo)</w:t>
      </w:r>
      <w:r w:rsidRPr="00740E87">
        <w:rPr>
          <w:rFonts w:ascii="Times New Roman" w:eastAsia="Times New Roman" w:hAnsi="Times New Roman" w:cs="Times New Roman"/>
          <w:sz w:val="24"/>
          <w:szCs w:val="24"/>
          <w:lang w:eastAsia="es-AR"/>
        </w:rPr>
        <w:br/>
        <w:t xml:space="preserve">$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exec</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it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bash</w:t>
      </w:r>
      <w:proofErr w:type="spellEnd"/>
      <w:r w:rsidRPr="00740E87">
        <w:rPr>
          <w:rFonts w:ascii="Times New Roman" w:eastAsia="Times New Roman" w:hAnsi="Times New Roman" w:cs="Times New Roman"/>
          <w:sz w:val="24"/>
          <w:szCs w:val="24"/>
          <w:lang w:eastAsia="es-AR"/>
        </w:rPr>
        <w:t xml:space="preserve"> (entro al contenedor)</w:t>
      </w:r>
      <w:r w:rsidRPr="00740E87">
        <w:rPr>
          <w:rFonts w:ascii="Times New Roman" w:eastAsia="Times New Roman" w:hAnsi="Times New Roman" w:cs="Times New Roman"/>
          <w:sz w:val="24"/>
          <w:szCs w:val="24"/>
          <w:lang w:eastAsia="es-AR"/>
        </w:rPr>
        <w:br/>
        <w:t xml:space="preserve">$ </w:t>
      </w:r>
      <w:proofErr w:type="spellStart"/>
      <w:r w:rsidRPr="00740E87">
        <w:rPr>
          <w:rFonts w:ascii="Times New Roman" w:eastAsia="Times New Roman" w:hAnsi="Times New Roman" w:cs="Times New Roman"/>
          <w:sz w:val="24"/>
          <w:szCs w:val="24"/>
          <w:lang w:eastAsia="es-AR"/>
        </w:rPr>
        <w:t>mkdir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 xml:space="preserve"> (creo un directorio en el contenedor)</w:t>
      </w:r>
      <w:r w:rsidRPr="00740E87">
        <w:rPr>
          <w:rFonts w:ascii="Times New Roman" w:eastAsia="Times New Roman" w:hAnsi="Times New Roman" w:cs="Times New Roman"/>
          <w:sz w:val="24"/>
          <w:szCs w:val="24"/>
          <w:lang w:eastAsia="es-AR"/>
        </w:rPr>
        <w:br/>
        <w:t xml:space="preserve">$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prueba.txt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/test.txt (copio el archivo dentro del contenedor)</w:t>
      </w:r>
      <w:r w:rsidRPr="00740E87">
        <w:rPr>
          <w:rFonts w:ascii="Times New Roman" w:eastAsia="Times New Roman" w:hAnsi="Times New Roman" w:cs="Times New Roman"/>
          <w:sz w:val="24"/>
          <w:szCs w:val="24"/>
          <w:lang w:eastAsia="es-AR"/>
        </w:rPr>
        <w:br/>
        <w:t xml:space="preserve">$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localtesting</w:t>
      </w:r>
      <w:proofErr w:type="spellEnd"/>
      <w:r w:rsidRPr="00740E87">
        <w:rPr>
          <w:rFonts w:ascii="Times New Roman" w:eastAsia="Times New Roman" w:hAnsi="Times New Roman" w:cs="Times New Roman"/>
          <w:sz w:val="24"/>
          <w:szCs w:val="24"/>
          <w:lang w:eastAsia="es-AR"/>
        </w:rPr>
        <w:t xml:space="preserve"> (copio el directorio de un contenedor a mi máquina)</w:t>
      </w:r>
      <w:r w:rsidRPr="00740E87">
        <w:rPr>
          <w:rFonts w:ascii="Times New Roman" w:eastAsia="Times New Roman" w:hAnsi="Times New Roman" w:cs="Times New Roman"/>
          <w:sz w:val="24"/>
          <w:szCs w:val="24"/>
          <w:lang w:eastAsia="es-AR"/>
        </w:rPr>
        <w:br/>
        <w:t>con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no hace falta que el contenedor esté corriendo</w:t>
      </w:r>
    </w:p>
    <w:p w14:paraId="27CA1072"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b/>
          <w:bCs/>
          <w:sz w:val="24"/>
          <w:szCs w:val="24"/>
          <w:lang w:eastAsia="es-AR"/>
        </w:rPr>
        <w:t>15. Insertar y extraer archivos de un contenedor</w:t>
      </w:r>
      <w:r w:rsidRPr="00740E87">
        <w:rPr>
          <w:rFonts w:ascii="Times New Roman" w:eastAsia="Times New Roman" w:hAnsi="Times New Roman" w:cs="Times New Roman"/>
          <w:sz w:val="24"/>
          <w:szCs w:val="24"/>
          <w:lang w:eastAsia="es-AR"/>
        </w:rPr>
        <w:br/>
        <w:t xml:space="preserve">Existen dos formas de manejar datos con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un método es </w:t>
      </w:r>
      <w:proofErr w:type="spellStart"/>
      <w:r w:rsidRPr="00740E87">
        <w:rPr>
          <w:rFonts w:ascii="Times New Roman" w:eastAsia="Times New Roman" w:hAnsi="Times New Roman" w:cs="Times New Roman"/>
          <w:sz w:val="24"/>
          <w:szCs w:val="24"/>
          <w:lang w:eastAsia="es-AR"/>
        </w:rPr>
        <w:t>bind</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mount</w:t>
      </w:r>
      <w:proofErr w:type="spellEnd"/>
      <w:r w:rsidRPr="00740E87">
        <w:rPr>
          <w:rFonts w:ascii="Times New Roman" w:eastAsia="Times New Roman" w:hAnsi="Times New Roman" w:cs="Times New Roman"/>
          <w:sz w:val="24"/>
          <w:szCs w:val="24"/>
          <w:lang w:eastAsia="es-AR"/>
        </w:rPr>
        <w:t xml:space="preserve"> y otro es volumen (</w:t>
      </w:r>
      <w:proofErr w:type="spellStart"/>
      <w:r w:rsidRPr="00740E87">
        <w:rPr>
          <w:rFonts w:ascii="Times New Roman" w:eastAsia="Times New Roman" w:hAnsi="Times New Roman" w:cs="Times New Roman"/>
          <w:sz w:val="24"/>
          <w:szCs w:val="24"/>
          <w:lang w:eastAsia="es-AR"/>
        </w:rPr>
        <w:t>volume</w:t>
      </w:r>
      <w:proofErr w:type="spellEnd"/>
      <w:r w:rsidRPr="00740E87">
        <w:rPr>
          <w:rFonts w:ascii="Times New Roman" w:eastAsia="Times New Roman" w:hAnsi="Times New Roman" w:cs="Times New Roman"/>
          <w:sz w:val="24"/>
          <w:szCs w:val="24"/>
          <w:lang w:eastAsia="es-AR"/>
        </w:rPr>
        <w:t xml:space="preserve">), el primero consiste en compartir un directorio de la máquina host con el contenedor y el segundo es más práctico consiste en crear un </w:t>
      </w:r>
      <w:proofErr w:type="spellStart"/>
      <w:r w:rsidRPr="00740E87">
        <w:rPr>
          <w:rFonts w:ascii="Times New Roman" w:eastAsia="Times New Roman" w:hAnsi="Times New Roman" w:cs="Times New Roman"/>
          <w:sz w:val="24"/>
          <w:szCs w:val="24"/>
          <w:lang w:eastAsia="es-AR"/>
        </w:rPr>
        <w:t>Volume</w:t>
      </w:r>
      <w:proofErr w:type="spellEnd"/>
      <w:r w:rsidRPr="00740E87">
        <w:rPr>
          <w:rFonts w:ascii="Times New Roman" w:eastAsia="Times New Roman" w:hAnsi="Times New Roman" w:cs="Times New Roman"/>
          <w:sz w:val="24"/>
          <w:szCs w:val="24"/>
          <w:lang w:eastAsia="es-AR"/>
        </w:rPr>
        <w:t xml:space="preserve"> y este último tiene un problema que los archivos son visibles por el contenedor y por otro volumen y no por nosotros.</w:t>
      </w:r>
      <w:r w:rsidRPr="00740E87">
        <w:rPr>
          <w:rFonts w:ascii="Times New Roman" w:eastAsia="Times New Roman" w:hAnsi="Times New Roman" w:cs="Times New Roman"/>
          <w:sz w:val="24"/>
          <w:szCs w:val="24"/>
          <w:lang w:eastAsia="es-AR"/>
        </w:rPr>
        <w:br/>
        <w:t>Lo siguiente que vamos a ver es que independientemente de que usemos un método u otros podremos introducir archivos o sacar archivos. Es importante resaltar que no es necesario que el contenedor este encendido cuando se intenta introducir o sacar archivos del contenedor</w:t>
      </w:r>
    </w:p>
    <w:p w14:paraId="0DE5A807"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ins w:id="0" w:author="Unknown">
        <w:r w:rsidRPr="00740E87">
          <w:rPr>
            <w:rFonts w:ascii="Times New Roman" w:eastAsia="Times New Roman" w:hAnsi="Times New Roman" w:cs="Times New Roman"/>
            <w:sz w:val="24"/>
            <w:szCs w:val="24"/>
            <w:lang w:eastAsia="es-AR"/>
          </w:rPr>
          <w:lastRenderedPageBreak/>
          <w:t>Pasos para copiar un archivo de la máquina host al contenedor</w:t>
        </w:r>
      </w:ins>
    </w:p>
    <w:p w14:paraId="3E6BDA60"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Crear un archivo para realizar prueba de copia</w:t>
      </w:r>
    </w:p>
    <w:p w14:paraId="4AA579CE"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Comprobar que el archivo existe y ver que no tiene nada de contenido</w:t>
      </w:r>
    </w:p>
    <w:p w14:paraId="493EA103"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Crear un contenedor basado en la imagen de </w:t>
      </w:r>
      <w:proofErr w:type="spellStart"/>
      <w:r w:rsidRPr="00740E87">
        <w:rPr>
          <w:rFonts w:ascii="Times New Roman" w:eastAsia="Times New Roman" w:hAnsi="Times New Roman" w:cs="Times New Roman"/>
          <w:sz w:val="24"/>
          <w:szCs w:val="24"/>
          <w:lang w:eastAsia="es-AR"/>
        </w:rPr>
        <w:t>ubuntu</w:t>
      </w:r>
      <w:proofErr w:type="spellEnd"/>
      <w:r w:rsidRPr="00740E87">
        <w:rPr>
          <w:rFonts w:ascii="Times New Roman" w:eastAsia="Times New Roman" w:hAnsi="Times New Roman" w:cs="Times New Roman"/>
          <w:sz w:val="24"/>
          <w:szCs w:val="24"/>
          <w:lang w:eastAsia="es-AR"/>
        </w:rPr>
        <w:t xml:space="preserve"> e iniciar este contenedor con un proceso </w:t>
      </w:r>
      <w:proofErr w:type="spellStart"/>
      <w:r w:rsidRPr="00740E87">
        <w:rPr>
          <w:rFonts w:ascii="Times New Roman" w:eastAsia="Times New Roman" w:hAnsi="Times New Roman" w:cs="Times New Roman"/>
          <w:sz w:val="24"/>
          <w:szCs w:val="24"/>
          <w:lang w:eastAsia="es-AR"/>
        </w:rPr>
        <w:t>NoOps</w:t>
      </w:r>
      <w:proofErr w:type="spellEnd"/>
    </w:p>
    <w:p w14:paraId="02B3CD61"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Verificar que el contenedor esté corriendo o activo.</w:t>
      </w:r>
    </w:p>
    <w:p w14:paraId="46DABB2F"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Entrar al </w:t>
      </w:r>
      <w:proofErr w:type="spellStart"/>
      <w:r w:rsidRPr="00740E87">
        <w:rPr>
          <w:rFonts w:ascii="Times New Roman" w:eastAsia="Times New Roman" w:hAnsi="Times New Roman" w:cs="Times New Roman"/>
          <w:sz w:val="24"/>
          <w:szCs w:val="24"/>
          <w:lang w:eastAsia="es-AR"/>
        </w:rPr>
        <w:t>bash</w:t>
      </w:r>
      <w:proofErr w:type="spellEnd"/>
      <w:r w:rsidRPr="00740E87">
        <w:rPr>
          <w:rFonts w:ascii="Times New Roman" w:eastAsia="Times New Roman" w:hAnsi="Times New Roman" w:cs="Times New Roman"/>
          <w:sz w:val="24"/>
          <w:szCs w:val="24"/>
          <w:lang w:eastAsia="es-AR"/>
        </w:rPr>
        <w:t xml:space="preserve"> del contenedor</w:t>
      </w:r>
    </w:p>
    <w:p w14:paraId="504BD5B7"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Crear una carpeta y comprobar que el directorio fue creado. Este directorio dentro del contenedor alojará el archivo prueba.</w:t>
      </w:r>
    </w:p>
    <w:p w14:paraId="08529D95"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Salir del contenedor</w:t>
      </w:r>
    </w:p>
    <w:p w14:paraId="64741745"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Copiar el archivo local (host) al contenedor. se puede apreciar que </w:t>
      </w:r>
      <w:proofErr w:type="spellStart"/>
      <w:r w:rsidRPr="00740E87">
        <w:rPr>
          <w:rFonts w:ascii="Times New Roman" w:eastAsia="Times New Roman" w:hAnsi="Times New Roman" w:cs="Times New Roman"/>
          <w:sz w:val="24"/>
          <w:szCs w:val="24"/>
          <w:lang w:eastAsia="es-AR"/>
        </w:rPr>
        <w:t>a parte</w:t>
      </w:r>
      <w:proofErr w:type="spellEnd"/>
      <w:r w:rsidRPr="00740E87">
        <w:rPr>
          <w:rFonts w:ascii="Times New Roman" w:eastAsia="Times New Roman" w:hAnsi="Times New Roman" w:cs="Times New Roman"/>
          <w:sz w:val="24"/>
          <w:szCs w:val="24"/>
          <w:lang w:eastAsia="es-AR"/>
        </w:rPr>
        <w:t xml:space="preserve"> de copiar se está cambiado el nombre del archivo.</w:t>
      </w:r>
    </w:p>
    <w:p w14:paraId="54ADB078"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Entrar al </w:t>
      </w:r>
      <w:proofErr w:type="spellStart"/>
      <w:r w:rsidRPr="00740E87">
        <w:rPr>
          <w:rFonts w:ascii="Times New Roman" w:eastAsia="Times New Roman" w:hAnsi="Times New Roman" w:cs="Times New Roman"/>
          <w:sz w:val="24"/>
          <w:szCs w:val="24"/>
          <w:lang w:eastAsia="es-AR"/>
        </w:rPr>
        <w:t>bash</w:t>
      </w:r>
      <w:proofErr w:type="spellEnd"/>
      <w:r w:rsidRPr="00740E87">
        <w:rPr>
          <w:rFonts w:ascii="Times New Roman" w:eastAsia="Times New Roman" w:hAnsi="Times New Roman" w:cs="Times New Roman"/>
          <w:sz w:val="24"/>
          <w:szCs w:val="24"/>
          <w:lang w:eastAsia="es-AR"/>
        </w:rPr>
        <w:t xml:space="preserve"> del contenedor</w:t>
      </w:r>
    </w:p>
    <w:p w14:paraId="2657D5D8"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Entrar al directorio donde se copió el archivo y comprobar 11. que existe allí</w:t>
      </w:r>
    </w:p>
    <w:p w14:paraId="12B388AD" w14:textId="77777777" w:rsidR="00740E87" w:rsidRPr="00740E87" w:rsidRDefault="00740E87" w:rsidP="00740E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Salir del contenedor</w:t>
      </w:r>
    </w:p>
    <w:p w14:paraId="0C8F1A16"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ins w:id="1" w:author="Unknown">
        <w:r w:rsidRPr="00740E87">
          <w:rPr>
            <w:rFonts w:ascii="Times New Roman" w:eastAsia="Times New Roman" w:hAnsi="Times New Roman" w:cs="Times New Roman"/>
            <w:sz w:val="24"/>
            <w:szCs w:val="24"/>
            <w:lang w:eastAsia="es-AR"/>
          </w:rPr>
          <w:t>Ejecución de los pasos para copiar un archivo de la máquina host al contenedor</w:t>
        </w:r>
      </w:ins>
    </w:p>
    <w:p w14:paraId="68E86B2C"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touch</w:t>
      </w:r>
      <w:proofErr w:type="spellEnd"/>
      <w:r w:rsidRPr="00740E87">
        <w:rPr>
          <w:rFonts w:ascii="Times New Roman" w:eastAsia="Times New Roman" w:hAnsi="Times New Roman" w:cs="Times New Roman"/>
          <w:sz w:val="24"/>
          <w:szCs w:val="24"/>
          <w:lang w:eastAsia="es-AR"/>
        </w:rPr>
        <w:t xml:space="preserve"> prueba.txt</w:t>
      </w:r>
    </w:p>
    <w:p w14:paraId="37646521"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cat</w:t>
      </w:r>
      <w:proofErr w:type="spellEnd"/>
      <w:r w:rsidRPr="00740E87">
        <w:rPr>
          <w:rFonts w:ascii="Times New Roman" w:eastAsia="Times New Roman" w:hAnsi="Times New Roman" w:cs="Times New Roman"/>
          <w:sz w:val="24"/>
          <w:szCs w:val="24"/>
          <w:lang w:eastAsia="es-AR"/>
        </w:rPr>
        <w:t xml:space="preserve"> prueba.txt</w:t>
      </w:r>
    </w:p>
    <w:p w14:paraId="21887D47"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run -d --</w:t>
      </w:r>
      <w:proofErr w:type="spellStart"/>
      <w:r w:rsidRPr="00740E87">
        <w:rPr>
          <w:rFonts w:ascii="Times New Roman" w:eastAsia="Times New Roman" w:hAnsi="Times New Roman" w:cs="Times New Roman"/>
          <w:sz w:val="24"/>
          <w:szCs w:val="24"/>
          <w:lang w:eastAsia="es-AR"/>
        </w:rPr>
        <w:t>name</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ubuntu</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tail</w:t>
      </w:r>
      <w:proofErr w:type="spellEnd"/>
      <w:r w:rsidRPr="00740E87">
        <w:rPr>
          <w:rFonts w:ascii="Times New Roman" w:eastAsia="Times New Roman" w:hAnsi="Times New Roman" w:cs="Times New Roman"/>
          <w:sz w:val="24"/>
          <w:szCs w:val="24"/>
          <w:lang w:eastAsia="es-AR"/>
        </w:rPr>
        <w:t xml:space="preserve"> -f /</w:t>
      </w:r>
      <w:proofErr w:type="spellStart"/>
      <w:r w:rsidRPr="00740E87">
        <w:rPr>
          <w:rFonts w:ascii="Times New Roman" w:eastAsia="Times New Roman" w:hAnsi="Times New Roman" w:cs="Times New Roman"/>
          <w:sz w:val="24"/>
          <w:szCs w:val="24"/>
          <w:lang w:eastAsia="es-AR"/>
        </w:rPr>
        <w:t>dev</w:t>
      </w:r>
      <w:proofErr w:type="spellEnd"/>
      <w:r w:rsidRPr="00740E87">
        <w:rPr>
          <w:rFonts w:ascii="Times New Roman" w:eastAsia="Times New Roman" w:hAnsi="Times New Roman" w:cs="Times New Roman"/>
          <w:sz w:val="24"/>
          <w:szCs w:val="24"/>
          <w:lang w:eastAsia="es-AR"/>
        </w:rPr>
        <w:t>/</w:t>
      </w:r>
      <w:proofErr w:type="spellStart"/>
      <w:r w:rsidRPr="00740E87">
        <w:rPr>
          <w:rFonts w:ascii="Times New Roman" w:eastAsia="Times New Roman" w:hAnsi="Times New Roman" w:cs="Times New Roman"/>
          <w:sz w:val="24"/>
          <w:szCs w:val="24"/>
          <w:lang w:eastAsia="es-AR"/>
        </w:rPr>
        <w:t>null</w:t>
      </w:r>
      <w:proofErr w:type="spellEnd"/>
    </w:p>
    <w:p w14:paraId="0C3AE1EA"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ps</w:t>
      </w:r>
      <w:proofErr w:type="spellEnd"/>
    </w:p>
    <w:p w14:paraId="49F98EAC"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exec</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it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bash</w:t>
      </w:r>
      <w:proofErr w:type="spellEnd"/>
    </w:p>
    <w:p w14:paraId="05E32CF6"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mkdir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 xml:space="preserve"> &amp;&amp; ll</w:t>
      </w:r>
    </w:p>
    <w:p w14:paraId="77408FFD"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exit</w:t>
      </w:r>
      <w:proofErr w:type="spellEnd"/>
    </w:p>
    <w:p w14:paraId="02E0C6B7"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prueba.txt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/test.txt</w:t>
      </w:r>
      <w:r w:rsidRPr="00740E87">
        <w:rPr>
          <w:rFonts w:ascii="Times New Roman" w:eastAsia="Times New Roman" w:hAnsi="Times New Roman" w:cs="Times New Roman"/>
          <w:sz w:val="24"/>
          <w:szCs w:val="24"/>
          <w:lang w:eastAsia="es-AR"/>
        </w:rPr>
        <w:br/>
      </w:r>
      <w:proofErr w:type="gramStart"/>
      <w:r w:rsidRPr="00740E87">
        <w:rPr>
          <w:rFonts w:ascii="Times New Roman" w:eastAsia="Times New Roman" w:hAnsi="Times New Roman" w:cs="Times New Roman"/>
          <w:sz w:val="24"/>
          <w:szCs w:val="24"/>
          <w:lang w:eastAsia="es-AR"/>
        </w:rPr>
        <w:t>9.$</w:t>
      </w:r>
      <w:proofErr w:type="gramEnd"/>
      <w:r w:rsidRPr="00740E87">
        <w:rPr>
          <w:rFonts w:ascii="Times New Roman" w:eastAsia="Times New Roman" w:hAnsi="Times New Roman" w:cs="Times New Roman"/>
          <w:sz w:val="24"/>
          <w:szCs w:val="24"/>
          <w:lang w:eastAsia="es-AR"/>
        </w:rP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exec</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it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bash</w:t>
      </w:r>
      <w:proofErr w:type="spellEnd"/>
    </w:p>
    <w:p w14:paraId="0433F9E1"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cd </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 xml:space="preserve"> &amp;&amp; ll</w:t>
      </w:r>
    </w:p>
    <w:p w14:paraId="5905E456" w14:textId="77777777" w:rsidR="00740E87" w:rsidRPr="00740E87" w:rsidRDefault="00740E87" w:rsidP="00740E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exit</w:t>
      </w:r>
      <w:proofErr w:type="spellEnd"/>
      <w:r w:rsidRPr="00740E87">
        <w:rPr>
          <w:rFonts w:ascii="Times New Roman" w:eastAsia="Times New Roman" w:hAnsi="Times New Roman" w:cs="Times New Roman"/>
          <w:sz w:val="24"/>
          <w:szCs w:val="24"/>
          <w:lang w:eastAsia="es-AR"/>
        </w:rPr>
        <w:t>.</w:t>
      </w:r>
    </w:p>
    <w:p w14:paraId="52159F88"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ins w:id="2" w:author="Unknown">
        <w:r w:rsidRPr="00740E87">
          <w:rPr>
            <w:rFonts w:ascii="Times New Roman" w:eastAsia="Times New Roman" w:hAnsi="Times New Roman" w:cs="Times New Roman"/>
            <w:sz w:val="24"/>
            <w:szCs w:val="24"/>
            <w:lang w:eastAsia="es-AR"/>
          </w:rPr>
          <w:t>Pasos para copiar un archivo del contenedor al host</w:t>
        </w:r>
      </w:ins>
    </w:p>
    <w:p w14:paraId="22960F55" w14:textId="77777777" w:rsidR="00740E87" w:rsidRPr="00740E87" w:rsidRDefault="00740E87" w:rsidP="00740E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Comprobar que el contenedor existe, no importa si está encendido o apagado, ya que el proceso se ejecutará igual</w:t>
      </w:r>
    </w:p>
    <w:p w14:paraId="71D6EB12" w14:textId="77777777" w:rsidR="00740E87" w:rsidRPr="00740E87" w:rsidRDefault="00740E87" w:rsidP="00740E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Copiar el archivo/carpeta del contenedor al local (host), como se puede ver también se está cambiando el nombre de la carpeta al mismo tiempo que se copia</w:t>
      </w:r>
    </w:p>
    <w:p w14:paraId="5D04FE69" w14:textId="77777777" w:rsidR="00740E87" w:rsidRPr="00740E87" w:rsidRDefault="00740E87" w:rsidP="00740E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verificar que el archivo existe</w:t>
      </w:r>
    </w:p>
    <w:p w14:paraId="23A0D923"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ins w:id="3" w:author="Unknown">
        <w:r w:rsidRPr="00740E87">
          <w:rPr>
            <w:rFonts w:ascii="Times New Roman" w:eastAsia="Times New Roman" w:hAnsi="Times New Roman" w:cs="Times New Roman"/>
            <w:sz w:val="24"/>
            <w:szCs w:val="24"/>
            <w:lang w:eastAsia="es-AR"/>
          </w:rPr>
          <w:t>Ejecución de los pasos para copiar un archivo del contenedor a la máquina host</w:t>
        </w:r>
      </w:ins>
      <w:r w:rsidRPr="00740E87">
        <w:rPr>
          <w:rFonts w:ascii="Times New Roman" w:eastAsia="Times New Roman" w:hAnsi="Times New Roman" w:cs="Times New Roman"/>
          <w:sz w:val="24"/>
          <w:szCs w:val="24"/>
          <w:lang w:eastAsia="es-AR"/>
        </w:rPr>
        <w:b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ps</w:t>
      </w:r>
      <w:proofErr w:type="spellEnd"/>
      <w:r w:rsidRPr="00740E87">
        <w:rPr>
          <w:rFonts w:ascii="Times New Roman" w:eastAsia="Times New Roman" w:hAnsi="Times New Roman" w:cs="Times New Roman"/>
          <w:sz w:val="24"/>
          <w:szCs w:val="24"/>
          <w:lang w:eastAsia="es-AR"/>
        </w:rPr>
        <w:t xml:space="preserve"> -a</w:t>
      </w:r>
      <w:r w:rsidRPr="00740E87">
        <w:rPr>
          <w:rFonts w:ascii="Times New Roman" w:eastAsia="Times New Roman" w:hAnsi="Times New Roman" w:cs="Times New Roman"/>
          <w:sz w:val="24"/>
          <w:szCs w:val="24"/>
          <w:lang w:eastAsia="es-AR"/>
        </w:rPr>
        <w:br/>
        <w:t xml:space="preserve">$ 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copytest</w:t>
      </w:r>
      <w:proofErr w:type="spellEnd"/>
      <w:r w:rsidRPr="00740E87">
        <w:rPr>
          <w:rFonts w:ascii="Times New Roman" w:eastAsia="Times New Roman" w:hAnsi="Times New Roman" w:cs="Times New Roman"/>
          <w:sz w:val="24"/>
          <w:szCs w:val="24"/>
          <w:lang w:eastAsia="es-AR"/>
        </w:rPr>
        <w:t>:/</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t xml:space="preserve"> local-</w:t>
      </w:r>
      <w:proofErr w:type="spellStart"/>
      <w:r w:rsidRPr="00740E87">
        <w:rPr>
          <w:rFonts w:ascii="Times New Roman" w:eastAsia="Times New Roman" w:hAnsi="Times New Roman" w:cs="Times New Roman"/>
          <w:sz w:val="24"/>
          <w:szCs w:val="24"/>
          <w:lang w:eastAsia="es-AR"/>
        </w:rPr>
        <w:t>testing</w:t>
      </w:r>
      <w:proofErr w:type="spellEnd"/>
      <w:r w:rsidRPr="00740E87">
        <w:rPr>
          <w:rFonts w:ascii="Times New Roman" w:eastAsia="Times New Roman" w:hAnsi="Times New Roman" w:cs="Times New Roman"/>
          <w:sz w:val="24"/>
          <w:szCs w:val="24"/>
          <w:lang w:eastAsia="es-AR"/>
        </w:rPr>
        <w:br/>
        <w:t>$ ll</w:t>
      </w:r>
    </w:p>
    <w:p w14:paraId="6CB6E921"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ins w:id="4" w:author="Unknown">
        <w:r w:rsidRPr="00740E87">
          <w:rPr>
            <w:rFonts w:ascii="Times New Roman" w:eastAsia="Times New Roman" w:hAnsi="Times New Roman" w:cs="Times New Roman"/>
            <w:sz w:val="24"/>
            <w:szCs w:val="24"/>
            <w:lang w:eastAsia="es-AR"/>
          </w:rPr>
          <w:t>Explicación de la extracción o introducir de datos a un contenedor</w:t>
        </w:r>
      </w:ins>
    </w:p>
    <w:p w14:paraId="401A99E3" w14:textId="77777777" w:rsidR="00740E87" w:rsidRPr="00740E87" w:rsidRDefault="00740E87" w:rsidP="00740E87">
      <w:pPr>
        <w:spacing w:after="0"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pict w14:anchorId="28E3216C">
          <v:rect id="_x0000_i1025" style="width:0;height:1.5pt" o:hralign="center" o:hrstd="t" o:hr="t" fillcolor="#a0a0a0" stroked="f"/>
        </w:pict>
      </w:r>
    </w:p>
    <w:p w14:paraId="45A58C3E" w14:textId="77777777" w:rsid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p>
    <w:p w14:paraId="578E7FE4" w14:textId="040EC4EE"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lastRenderedPageBreak/>
        <w:t>Introducir archivos</w:t>
      </w:r>
    </w:p>
    <w:p w14:paraId="10CD3349"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 xml:space="preserve">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&lt;</w:t>
      </w:r>
      <w:proofErr w:type="spellStart"/>
      <w:r w:rsidRPr="00740E87">
        <w:rPr>
          <w:rFonts w:ascii="Times New Roman" w:eastAsia="Times New Roman" w:hAnsi="Times New Roman" w:cs="Times New Roman"/>
          <w:sz w:val="24"/>
          <w:szCs w:val="24"/>
          <w:lang w:eastAsia="es-AR"/>
        </w:rPr>
        <w:t>path</w:t>
      </w:r>
      <w:proofErr w:type="spellEnd"/>
      <w:r w:rsidRPr="00740E87">
        <w:rPr>
          <w:rFonts w:ascii="Times New Roman" w:eastAsia="Times New Roman" w:hAnsi="Times New Roman" w:cs="Times New Roman"/>
          <w:sz w:val="24"/>
          <w:szCs w:val="24"/>
          <w:lang w:eastAsia="es-AR"/>
        </w:rPr>
        <w:t>/nombre-archivo&gt; &lt;nombre Contenedor&gt;:&lt;</w:t>
      </w:r>
      <w:proofErr w:type="spellStart"/>
      <w:r w:rsidRPr="00740E87">
        <w:rPr>
          <w:rFonts w:ascii="Times New Roman" w:eastAsia="Times New Roman" w:hAnsi="Times New Roman" w:cs="Times New Roman"/>
          <w:sz w:val="24"/>
          <w:szCs w:val="24"/>
          <w:lang w:eastAsia="es-AR"/>
        </w:rPr>
        <w:t>path</w:t>
      </w:r>
      <w:proofErr w:type="spellEnd"/>
      <w:r w:rsidRPr="00740E87">
        <w:rPr>
          <w:rFonts w:ascii="Times New Roman" w:eastAsia="Times New Roman" w:hAnsi="Times New Roman" w:cs="Times New Roman"/>
          <w:sz w:val="24"/>
          <w:szCs w:val="24"/>
          <w:lang w:eastAsia="es-AR"/>
        </w:rPr>
        <w:t>/nombre-archivo&gt;</w:t>
      </w:r>
    </w:p>
    <w:p w14:paraId="2B3528C0" w14:textId="77777777" w:rsidR="00740E87" w:rsidRPr="00740E87" w:rsidRDefault="00740E87" w:rsidP="00740E87">
      <w:pPr>
        <w:spacing w:after="0"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pict w14:anchorId="2C85E5B5">
          <v:rect id="_x0000_i1026" style="width:0;height:1.5pt" o:hralign="center" o:hrstd="t" o:hr="t" fillcolor="#a0a0a0" stroked="f"/>
        </w:pict>
      </w:r>
    </w:p>
    <w:p w14:paraId="31690E31"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extraer archivos</w:t>
      </w:r>
      <w:r w:rsidRPr="00740E87">
        <w:rPr>
          <w:rFonts w:ascii="Times New Roman" w:eastAsia="Times New Roman" w:hAnsi="Times New Roman" w:cs="Times New Roman"/>
          <w:sz w:val="24"/>
          <w:szCs w:val="24"/>
          <w:lang w:eastAsia="es-AR"/>
        </w:rPr>
        <w:br/>
        <w:t xml:space="preserve">sudo </w:t>
      </w:r>
      <w:proofErr w:type="spellStart"/>
      <w:r w:rsidRPr="00740E87">
        <w:rPr>
          <w:rFonts w:ascii="Times New Roman" w:eastAsia="Times New Roman" w:hAnsi="Times New Roman" w:cs="Times New Roman"/>
          <w:sz w:val="24"/>
          <w:szCs w:val="24"/>
          <w:lang w:eastAsia="es-AR"/>
        </w:rPr>
        <w:t>docker</w:t>
      </w:r>
      <w:proofErr w:type="spellEnd"/>
      <w:r w:rsidRPr="00740E87">
        <w:rPr>
          <w:rFonts w:ascii="Times New Roman" w:eastAsia="Times New Roman" w:hAnsi="Times New Roman" w:cs="Times New Roman"/>
          <w:sz w:val="24"/>
          <w:szCs w:val="24"/>
          <w:lang w:eastAsia="es-AR"/>
        </w:rPr>
        <w:t xml:space="preserve"> </w:t>
      </w:r>
      <w:proofErr w:type="spell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&lt;nombre Contenedor&gt;:&lt;</w:t>
      </w:r>
      <w:proofErr w:type="spellStart"/>
      <w:r w:rsidRPr="00740E87">
        <w:rPr>
          <w:rFonts w:ascii="Times New Roman" w:eastAsia="Times New Roman" w:hAnsi="Times New Roman" w:cs="Times New Roman"/>
          <w:sz w:val="24"/>
          <w:szCs w:val="24"/>
          <w:lang w:eastAsia="es-AR"/>
        </w:rPr>
        <w:t>path</w:t>
      </w:r>
      <w:proofErr w:type="spellEnd"/>
      <w:r w:rsidRPr="00740E87">
        <w:rPr>
          <w:rFonts w:ascii="Times New Roman" w:eastAsia="Times New Roman" w:hAnsi="Times New Roman" w:cs="Times New Roman"/>
          <w:sz w:val="24"/>
          <w:szCs w:val="24"/>
          <w:lang w:eastAsia="es-AR"/>
        </w:rPr>
        <w:t>/nombre-archivo&gt; &lt;</w:t>
      </w:r>
      <w:proofErr w:type="spellStart"/>
      <w:r w:rsidRPr="00740E87">
        <w:rPr>
          <w:rFonts w:ascii="Times New Roman" w:eastAsia="Times New Roman" w:hAnsi="Times New Roman" w:cs="Times New Roman"/>
          <w:sz w:val="24"/>
          <w:szCs w:val="24"/>
          <w:lang w:eastAsia="es-AR"/>
        </w:rPr>
        <w:t>path</w:t>
      </w:r>
      <w:proofErr w:type="spellEnd"/>
      <w:r w:rsidRPr="00740E87">
        <w:rPr>
          <w:rFonts w:ascii="Times New Roman" w:eastAsia="Times New Roman" w:hAnsi="Times New Roman" w:cs="Times New Roman"/>
          <w:sz w:val="24"/>
          <w:szCs w:val="24"/>
          <w:lang w:eastAsia="es-AR"/>
        </w:rPr>
        <w:t>/nombre-archivo&gt;</w:t>
      </w:r>
    </w:p>
    <w:p w14:paraId="2652295F"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40E87">
        <w:rPr>
          <w:rFonts w:ascii="Times New Roman" w:eastAsia="Times New Roman" w:hAnsi="Times New Roman" w:cs="Times New Roman"/>
          <w:sz w:val="24"/>
          <w:szCs w:val="24"/>
          <w:lang w:eastAsia="es-AR"/>
        </w:rPr>
        <w:t>flag</w:t>
      </w:r>
      <w:proofErr w:type="spellEnd"/>
    </w:p>
    <w:p w14:paraId="3909E480"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740E87">
        <w:rPr>
          <w:rFonts w:ascii="Times New Roman" w:eastAsia="Times New Roman" w:hAnsi="Times New Roman" w:cs="Times New Roman"/>
          <w:sz w:val="24"/>
          <w:szCs w:val="24"/>
          <w:lang w:eastAsia="es-AR"/>
        </w:rPr>
        <w:t>cp</w:t>
      </w:r>
      <w:proofErr w:type="spellEnd"/>
      <w:r w:rsidRPr="00740E87">
        <w:rPr>
          <w:rFonts w:ascii="Times New Roman" w:eastAsia="Times New Roman" w:hAnsi="Times New Roman" w:cs="Times New Roman"/>
          <w:sz w:val="24"/>
          <w:szCs w:val="24"/>
          <w:lang w:eastAsia="es-AR"/>
        </w:rPr>
        <w:t xml:space="preserve"> :</w:t>
      </w:r>
      <w:proofErr w:type="gramEnd"/>
      <w:r w:rsidRPr="00740E87">
        <w:rPr>
          <w:rFonts w:ascii="Times New Roman" w:eastAsia="Times New Roman" w:hAnsi="Times New Roman" w:cs="Times New Roman"/>
          <w:sz w:val="24"/>
          <w:szCs w:val="24"/>
          <w:lang w:eastAsia="es-AR"/>
        </w:rPr>
        <w:br/>
        <w:t>Instrucción para Copiar</w:t>
      </w:r>
    </w:p>
    <w:p w14:paraId="4B8FC4D0" w14:textId="77777777" w:rsidR="00740E87" w:rsidRPr="00740E87" w:rsidRDefault="00740E87" w:rsidP="00740E87">
      <w:pPr>
        <w:spacing w:before="100" w:beforeAutospacing="1" w:after="100" w:afterAutospacing="1" w:line="240" w:lineRule="auto"/>
        <w:rPr>
          <w:rFonts w:ascii="Times New Roman" w:eastAsia="Times New Roman" w:hAnsi="Times New Roman" w:cs="Times New Roman"/>
          <w:sz w:val="24"/>
          <w:szCs w:val="24"/>
          <w:lang w:eastAsia="es-AR"/>
        </w:rPr>
      </w:pPr>
      <w:r w:rsidRPr="00740E87">
        <w:rPr>
          <w:rFonts w:ascii="Times New Roman" w:eastAsia="Times New Roman" w:hAnsi="Times New Roman" w:cs="Times New Roman"/>
          <w:sz w:val="24"/>
          <w:szCs w:val="24"/>
          <w:lang w:eastAsia="es-AR"/>
        </w:rPr>
        <w:t>Parámetros</w:t>
      </w:r>
    </w:p>
    <w:p w14:paraId="657E2FE2" w14:textId="77777777" w:rsidR="00740E87" w:rsidRPr="00740E87" w:rsidRDefault="00740E87" w:rsidP="0074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740E87">
        <w:rPr>
          <w:rFonts w:ascii="Courier New" w:eastAsia="Times New Roman" w:hAnsi="Courier New" w:cs="Courier New"/>
          <w:sz w:val="20"/>
          <w:szCs w:val="20"/>
          <w:lang w:eastAsia="es-AR"/>
        </w:rPr>
        <w:t xml:space="preserve">&lt;nombre Contenedor&gt;: </w:t>
      </w:r>
    </w:p>
    <w:p w14:paraId="34FFE684" w14:textId="77777777" w:rsidR="00740E87" w:rsidRPr="00740E87" w:rsidRDefault="00740E87" w:rsidP="0074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740E87">
        <w:rPr>
          <w:rFonts w:ascii="Courier New" w:eastAsia="Times New Roman" w:hAnsi="Courier New" w:cs="Courier New"/>
          <w:sz w:val="20"/>
          <w:szCs w:val="20"/>
          <w:lang w:eastAsia="es-AR"/>
        </w:rPr>
        <w:tab/>
        <w:t xml:space="preserve">Nombre del contenedor </w:t>
      </w:r>
    </w:p>
    <w:p w14:paraId="583B21A1" w14:textId="77777777" w:rsidR="00740E87" w:rsidRPr="00740E87" w:rsidRDefault="00740E87" w:rsidP="0074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740E87">
        <w:rPr>
          <w:rFonts w:ascii="Courier New" w:eastAsia="Times New Roman" w:hAnsi="Courier New" w:cs="Courier New"/>
          <w:sz w:val="20"/>
          <w:szCs w:val="20"/>
          <w:lang w:eastAsia="es-AR"/>
        </w:rPr>
        <w:t>&lt;</w:t>
      </w:r>
      <w:proofErr w:type="spellStart"/>
      <w:r w:rsidRPr="00740E87">
        <w:rPr>
          <w:rFonts w:ascii="Courier New" w:eastAsia="Times New Roman" w:hAnsi="Courier New" w:cs="Courier New"/>
          <w:sz w:val="20"/>
          <w:szCs w:val="20"/>
          <w:lang w:eastAsia="es-AR"/>
        </w:rPr>
        <w:t>path</w:t>
      </w:r>
      <w:proofErr w:type="spellEnd"/>
      <w:r w:rsidRPr="00740E87">
        <w:rPr>
          <w:rFonts w:ascii="Courier New" w:eastAsia="Times New Roman" w:hAnsi="Courier New" w:cs="Courier New"/>
          <w:sz w:val="20"/>
          <w:szCs w:val="20"/>
          <w:lang w:eastAsia="es-AR"/>
        </w:rPr>
        <w:t>/nombre-archivo&gt;</w:t>
      </w:r>
    </w:p>
    <w:p w14:paraId="6F8608DC" w14:textId="77777777" w:rsidR="00740E87" w:rsidRPr="00740E87" w:rsidRDefault="00740E87" w:rsidP="0074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740E87">
        <w:rPr>
          <w:rFonts w:ascii="Courier New" w:eastAsia="Times New Roman" w:hAnsi="Courier New" w:cs="Courier New"/>
          <w:sz w:val="20"/>
          <w:szCs w:val="20"/>
          <w:lang w:eastAsia="es-AR"/>
        </w:rPr>
        <w:tab/>
        <w:t>Directorio del archivo y ubicación del archivo</w:t>
      </w:r>
    </w:p>
    <w:p w14:paraId="1A257B28" w14:textId="7FDADD31" w:rsidR="00D532D0" w:rsidRDefault="00D532D0" w:rsidP="005C3D6B">
      <w:pPr>
        <w:ind w:firstLine="708"/>
      </w:pPr>
    </w:p>
    <w:p w14:paraId="0A648D27" w14:textId="4E87B775" w:rsidR="0094587A" w:rsidRDefault="0094587A" w:rsidP="005C3D6B">
      <w:pPr>
        <w:ind w:firstLine="708"/>
      </w:pPr>
    </w:p>
    <w:p w14:paraId="1B487733" w14:textId="77777777" w:rsidR="0094587A" w:rsidRPr="0094587A" w:rsidRDefault="0094587A" w:rsidP="0094587A">
      <w:p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b/>
          <w:bCs/>
          <w:sz w:val="24"/>
          <w:szCs w:val="24"/>
          <w:lang w:eastAsia="es-AR"/>
        </w:rPr>
        <w:t>16. Conceptos fundamentales de Docker: imágenes</w:t>
      </w:r>
      <w:r w:rsidRPr="0094587A">
        <w:rPr>
          <w:rFonts w:ascii="Times New Roman" w:eastAsia="Times New Roman" w:hAnsi="Times New Roman" w:cs="Times New Roman"/>
          <w:sz w:val="24"/>
          <w:szCs w:val="24"/>
          <w:lang w:eastAsia="es-AR"/>
        </w:rPr>
        <w:br/>
      </w:r>
      <w:ins w:id="5" w:author="Unknown">
        <w:r w:rsidRPr="0094587A">
          <w:rPr>
            <w:rFonts w:ascii="Times New Roman" w:eastAsia="Times New Roman" w:hAnsi="Times New Roman" w:cs="Times New Roman"/>
            <w:sz w:val="24"/>
            <w:szCs w:val="24"/>
            <w:lang w:eastAsia="es-AR"/>
          </w:rPr>
          <w:t>¿Qué son las imágenes?</w:t>
        </w:r>
      </w:ins>
      <w:r w:rsidRPr="0094587A">
        <w:rPr>
          <w:rFonts w:ascii="Times New Roman" w:eastAsia="Times New Roman" w:hAnsi="Times New Roman" w:cs="Times New Roman"/>
          <w:sz w:val="24"/>
          <w:szCs w:val="24"/>
          <w:lang w:eastAsia="es-AR"/>
        </w:rPr>
        <w:br/>
        <w:t>Son moldes o plantillas que tienen empaquetado todo lo necesario para funcionar. Docker usa estás misma para construir contenedores.</w:t>
      </w:r>
      <w:r w:rsidRPr="0094587A">
        <w:rPr>
          <w:rFonts w:ascii="Times New Roman" w:eastAsia="Times New Roman" w:hAnsi="Times New Roman" w:cs="Times New Roman"/>
          <w:sz w:val="24"/>
          <w:szCs w:val="24"/>
          <w:lang w:eastAsia="es-AR"/>
        </w:rPr>
        <w:br/>
      </w:r>
      <w:ins w:id="6" w:author="Unknown">
        <w:r w:rsidRPr="0094587A">
          <w:rPr>
            <w:rFonts w:ascii="Times New Roman" w:eastAsia="Times New Roman" w:hAnsi="Times New Roman" w:cs="Times New Roman"/>
            <w:sz w:val="24"/>
            <w:szCs w:val="24"/>
            <w:lang w:eastAsia="es-AR"/>
          </w:rPr>
          <w:t>¿Para qué sirven las imágenes en la construcción de software?</w:t>
        </w:r>
      </w:ins>
      <w:r w:rsidRPr="0094587A">
        <w:rPr>
          <w:rFonts w:ascii="Times New Roman" w:eastAsia="Times New Roman" w:hAnsi="Times New Roman" w:cs="Times New Roman"/>
          <w:sz w:val="24"/>
          <w:szCs w:val="24"/>
          <w:lang w:eastAsia="es-AR"/>
        </w:rPr>
        <w:br/>
        <w:t xml:space="preserve">Las imágenes sirven para crear contenedores y también es como </w:t>
      </w:r>
      <w:proofErr w:type="spellStart"/>
      <w:r w:rsidRPr="0094587A">
        <w:rPr>
          <w:rFonts w:ascii="Times New Roman" w:eastAsia="Times New Roman" w:hAnsi="Times New Roman" w:cs="Times New Roman"/>
          <w:sz w:val="24"/>
          <w:szCs w:val="24"/>
          <w:lang w:eastAsia="es-AR"/>
        </w:rPr>
        <w:t>docker</w:t>
      </w:r>
      <w:proofErr w:type="spellEnd"/>
      <w:r w:rsidRPr="0094587A">
        <w:rPr>
          <w:rFonts w:ascii="Times New Roman" w:eastAsia="Times New Roman" w:hAnsi="Times New Roman" w:cs="Times New Roman"/>
          <w:sz w:val="24"/>
          <w:szCs w:val="24"/>
          <w:lang w:eastAsia="es-AR"/>
        </w:rPr>
        <w:t xml:space="preserve"> intenta solucionar el problema de construcción de y distribución de software.</w:t>
      </w:r>
    </w:p>
    <w:p w14:paraId="46119181" w14:textId="77777777" w:rsidR="0094587A" w:rsidRPr="0094587A" w:rsidRDefault="0094587A" w:rsidP="0094587A">
      <w:pPr>
        <w:spacing w:after="0"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sz w:val="24"/>
          <w:szCs w:val="24"/>
          <w:lang w:eastAsia="es-AR"/>
        </w:rPr>
        <w:pict w14:anchorId="16A0F21C">
          <v:rect id="_x0000_i1029" style="width:0;height:1.5pt" o:hralign="center" o:hrstd="t" o:hr="t" fillcolor="#a0a0a0" stroked="f"/>
        </w:pict>
      </w:r>
    </w:p>
    <w:p w14:paraId="2B07E1A0" w14:textId="77777777" w:rsidR="0094587A" w:rsidRPr="0094587A" w:rsidRDefault="0094587A" w:rsidP="0094587A">
      <w:p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b/>
          <w:bCs/>
          <w:sz w:val="24"/>
          <w:szCs w:val="24"/>
          <w:lang w:eastAsia="es-AR"/>
        </w:rPr>
        <w:t xml:space="preserve">$ sudo </w:t>
      </w:r>
      <w:proofErr w:type="spellStart"/>
      <w:r w:rsidRPr="0094587A">
        <w:rPr>
          <w:rFonts w:ascii="Times New Roman" w:eastAsia="Times New Roman" w:hAnsi="Times New Roman" w:cs="Times New Roman"/>
          <w:b/>
          <w:bCs/>
          <w:sz w:val="24"/>
          <w:szCs w:val="24"/>
          <w:lang w:eastAsia="es-AR"/>
        </w:rPr>
        <w:t>docker</w:t>
      </w:r>
      <w:proofErr w:type="spellEnd"/>
      <w:r w:rsidRPr="0094587A">
        <w:rPr>
          <w:rFonts w:ascii="Times New Roman" w:eastAsia="Times New Roman" w:hAnsi="Times New Roman" w:cs="Times New Roman"/>
          <w:b/>
          <w:bCs/>
          <w:sz w:val="24"/>
          <w:szCs w:val="24"/>
          <w:lang w:eastAsia="es-AR"/>
        </w:rPr>
        <w:t xml:space="preserve"> </w:t>
      </w:r>
      <w:proofErr w:type="spellStart"/>
      <w:r w:rsidRPr="0094587A">
        <w:rPr>
          <w:rFonts w:ascii="Times New Roman" w:eastAsia="Times New Roman" w:hAnsi="Times New Roman" w:cs="Times New Roman"/>
          <w:b/>
          <w:bCs/>
          <w:sz w:val="24"/>
          <w:szCs w:val="24"/>
          <w:lang w:eastAsia="es-AR"/>
        </w:rPr>
        <w:t>image</w:t>
      </w:r>
      <w:proofErr w:type="spellEnd"/>
      <w:r w:rsidRPr="0094587A">
        <w:rPr>
          <w:rFonts w:ascii="Times New Roman" w:eastAsia="Times New Roman" w:hAnsi="Times New Roman" w:cs="Times New Roman"/>
          <w:b/>
          <w:bCs/>
          <w:sz w:val="24"/>
          <w:szCs w:val="24"/>
          <w:lang w:eastAsia="es-AR"/>
        </w:rPr>
        <w:t xml:space="preserve"> </w:t>
      </w:r>
      <w:proofErr w:type="spellStart"/>
      <w:r w:rsidRPr="0094587A">
        <w:rPr>
          <w:rFonts w:ascii="Times New Roman" w:eastAsia="Times New Roman" w:hAnsi="Times New Roman" w:cs="Times New Roman"/>
          <w:b/>
          <w:bCs/>
          <w:sz w:val="24"/>
          <w:szCs w:val="24"/>
          <w:lang w:eastAsia="es-AR"/>
        </w:rPr>
        <w:t>ls</w:t>
      </w:r>
      <w:proofErr w:type="spellEnd"/>
      <w:r w:rsidRPr="0094587A">
        <w:rPr>
          <w:rFonts w:ascii="Times New Roman" w:eastAsia="Times New Roman" w:hAnsi="Times New Roman" w:cs="Times New Roman"/>
          <w:sz w:val="24"/>
          <w:szCs w:val="24"/>
          <w:lang w:eastAsia="es-AR"/>
        </w:rPr>
        <w:br/>
        <w:t xml:space="preserve">Listar imágenes locales de </w:t>
      </w:r>
      <w:proofErr w:type="spellStart"/>
      <w:r w:rsidRPr="0094587A">
        <w:rPr>
          <w:rFonts w:ascii="Times New Roman" w:eastAsia="Times New Roman" w:hAnsi="Times New Roman" w:cs="Times New Roman"/>
          <w:sz w:val="24"/>
          <w:szCs w:val="24"/>
          <w:lang w:eastAsia="es-AR"/>
        </w:rPr>
        <w:t>docker</w:t>
      </w:r>
      <w:proofErr w:type="spellEnd"/>
      <w:r w:rsidRPr="0094587A">
        <w:rPr>
          <w:rFonts w:ascii="Times New Roman" w:eastAsia="Times New Roman" w:hAnsi="Times New Roman" w:cs="Times New Roman"/>
          <w:sz w:val="24"/>
          <w:szCs w:val="24"/>
          <w:lang w:eastAsia="es-AR"/>
        </w:rPr>
        <w:t>. Esta instrucción de terminal mostrará las siguientes columnas</w:t>
      </w:r>
    </w:p>
    <w:p w14:paraId="68676FD8" w14:textId="77777777" w:rsidR="0094587A" w:rsidRPr="0094587A" w:rsidRDefault="0094587A" w:rsidP="0094587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sz w:val="24"/>
          <w:szCs w:val="24"/>
          <w:lang w:eastAsia="es-AR"/>
        </w:rPr>
        <w:t>TAG:</w:t>
      </w:r>
      <w:r w:rsidRPr="0094587A">
        <w:rPr>
          <w:rFonts w:ascii="Times New Roman" w:eastAsia="Times New Roman" w:hAnsi="Times New Roman" w:cs="Times New Roman"/>
          <w:sz w:val="24"/>
          <w:szCs w:val="24"/>
          <w:lang w:eastAsia="es-AR"/>
        </w:rPr>
        <w:br/>
        <w:t xml:space="preserve">Es la </w:t>
      </w:r>
      <w:proofErr w:type="spellStart"/>
      <w:r w:rsidRPr="0094587A">
        <w:rPr>
          <w:rFonts w:ascii="Times New Roman" w:eastAsia="Times New Roman" w:hAnsi="Times New Roman" w:cs="Times New Roman"/>
          <w:sz w:val="24"/>
          <w:szCs w:val="24"/>
          <w:lang w:eastAsia="es-AR"/>
        </w:rPr>
        <w:t>version</w:t>
      </w:r>
      <w:proofErr w:type="spellEnd"/>
      <w:r w:rsidRPr="0094587A">
        <w:rPr>
          <w:rFonts w:ascii="Times New Roman" w:eastAsia="Times New Roman" w:hAnsi="Times New Roman" w:cs="Times New Roman"/>
          <w:sz w:val="24"/>
          <w:szCs w:val="24"/>
          <w:lang w:eastAsia="es-AR"/>
        </w:rPr>
        <w:t xml:space="preserve"> de la imagen, cuando no especificamos que versión de descargar </w:t>
      </w:r>
      <w:proofErr w:type="spellStart"/>
      <w:r w:rsidRPr="0094587A">
        <w:rPr>
          <w:rFonts w:ascii="Times New Roman" w:eastAsia="Times New Roman" w:hAnsi="Times New Roman" w:cs="Times New Roman"/>
          <w:sz w:val="24"/>
          <w:szCs w:val="24"/>
          <w:lang w:eastAsia="es-AR"/>
        </w:rPr>
        <w:t>docker</w:t>
      </w:r>
      <w:proofErr w:type="spellEnd"/>
      <w:r w:rsidRPr="0094587A">
        <w:rPr>
          <w:rFonts w:ascii="Times New Roman" w:eastAsia="Times New Roman" w:hAnsi="Times New Roman" w:cs="Times New Roman"/>
          <w:sz w:val="24"/>
          <w:szCs w:val="24"/>
          <w:lang w:eastAsia="es-AR"/>
        </w:rPr>
        <w:t xml:space="preserve"> asume que es la última</w:t>
      </w:r>
    </w:p>
    <w:p w14:paraId="633A9E90" w14:textId="77777777" w:rsidR="0094587A" w:rsidRPr="0094587A" w:rsidRDefault="0094587A" w:rsidP="0094587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sz w:val="24"/>
          <w:szCs w:val="24"/>
          <w:lang w:eastAsia="es-AR"/>
        </w:rPr>
        <w:t>CREATE AT:</w:t>
      </w:r>
      <w:r w:rsidRPr="0094587A">
        <w:rPr>
          <w:rFonts w:ascii="Times New Roman" w:eastAsia="Times New Roman" w:hAnsi="Times New Roman" w:cs="Times New Roman"/>
          <w:sz w:val="24"/>
          <w:szCs w:val="24"/>
          <w:lang w:eastAsia="es-AR"/>
        </w:rPr>
        <w:br/>
        <w:t>tiempo de creación</w:t>
      </w:r>
    </w:p>
    <w:p w14:paraId="5AE1E622" w14:textId="77777777" w:rsidR="0094587A" w:rsidRPr="0094587A" w:rsidRDefault="0094587A" w:rsidP="0094587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sz w:val="24"/>
          <w:szCs w:val="24"/>
          <w:lang w:eastAsia="es-AR"/>
        </w:rPr>
        <w:t>SIZE:</w:t>
      </w:r>
      <w:r w:rsidRPr="0094587A">
        <w:rPr>
          <w:rFonts w:ascii="Times New Roman" w:eastAsia="Times New Roman" w:hAnsi="Times New Roman" w:cs="Times New Roman"/>
          <w:sz w:val="24"/>
          <w:szCs w:val="24"/>
          <w:lang w:eastAsia="es-AR"/>
        </w:rPr>
        <w:br/>
        <w:t>Tamaño de la imagen</w:t>
      </w:r>
    </w:p>
    <w:p w14:paraId="27468ECE" w14:textId="77777777" w:rsidR="0094587A" w:rsidRPr="0094587A" w:rsidRDefault="0094587A" w:rsidP="0094587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sz w:val="24"/>
          <w:szCs w:val="24"/>
          <w:lang w:eastAsia="es-AR"/>
        </w:rPr>
        <w:t>IMAGE ID:</w:t>
      </w:r>
      <w:r w:rsidRPr="0094587A">
        <w:rPr>
          <w:rFonts w:ascii="Times New Roman" w:eastAsia="Times New Roman" w:hAnsi="Times New Roman" w:cs="Times New Roman"/>
          <w:sz w:val="24"/>
          <w:szCs w:val="24"/>
          <w:lang w:eastAsia="es-AR"/>
        </w:rPr>
        <w:br/>
        <w:t xml:space="preserve">Este es el identificador de la imagen. Si descargamos dos imágenes que son iguales al realizar un </w:t>
      </w:r>
      <w:proofErr w:type="spellStart"/>
      <w:r w:rsidRPr="0094587A">
        <w:rPr>
          <w:rFonts w:ascii="Times New Roman" w:eastAsia="Times New Roman" w:hAnsi="Times New Roman" w:cs="Times New Roman"/>
          <w:sz w:val="24"/>
          <w:szCs w:val="24"/>
          <w:lang w:eastAsia="es-AR"/>
        </w:rPr>
        <w:t>pull</w:t>
      </w:r>
      <w:proofErr w:type="spellEnd"/>
      <w:r w:rsidRPr="0094587A">
        <w:rPr>
          <w:rFonts w:ascii="Times New Roman" w:eastAsia="Times New Roman" w:hAnsi="Times New Roman" w:cs="Times New Roman"/>
          <w:sz w:val="24"/>
          <w:szCs w:val="24"/>
          <w:lang w:eastAsia="es-AR"/>
        </w:rPr>
        <w:t xml:space="preserve">, </w:t>
      </w:r>
      <w:proofErr w:type="spellStart"/>
      <w:r w:rsidRPr="0094587A">
        <w:rPr>
          <w:rFonts w:ascii="Times New Roman" w:eastAsia="Times New Roman" w:hAnsi="Times New Roman" w:cs="Times New Roman"/>
          <w:sz w:val="24"/>
          <w:szCs w:val="24"/>
          <w:lang w:eastAsia="es-AR"/>
        </w:rPr>
        <w:t>docker</w:t>
      </w:r>
      <w:proofErr w:type="spellEnd"/>
      <w:r w:rsidRPr="0094587A">
        <w:rPr>
          <w:rFonts w:ascii="Times New Roman" w:eastAsia="Times New Roman" w:hAnsi="Times New Roman" w:cs="Times New Roman"/>
          <w:sz w:val="24"/>
          <w:szCs w:val="24"/>
          <w:lang w:eastAsia="es-AR"/>
        </w:rPr>
        <w:t xml:space="preserve"> lo que hará es tener un puntero lógico a la misma imagen ya descargada y no descargará la otra imagen. Existe la posibilidad que tenga TAG diferentes, pero serán la misma imagen. Esto último se puede comprobar viendo el IMAGE ID, debería ser los mismos.</w:t>
      </w:r>
    </w:p>
    <w:p w14:paraId="58E13041" w14:textId="77777777" w:rsidR="0094587A" w:rsidRPr="0094587A" w:rsidRDefault="0094587A" w:rsidP="0094587A">
      <w:pPr>
        <w:spacing w:after="0"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sz w:val="24"/>
          <w:szCs w:val="24"/>
          <w:lang w:eastAsia="es-AR"/>
        </w:rPr>
        <w:lastRenderedPageBreak/>
        <w:pict w14:anchorId="3774EA2C">
          <v:rect id="_x0000_i1030" style="width:0;height:1.5pt" o:hralign="center" o:hrstd="t" o:hr="t" fillcolor="#a0a0a0" stroked="f"/>
        </w:pict>
      </w:r>
    </w:p>
    <w:p w14:paraId="52050906" w14:textId="77777777" w:rsidR="0094587A" w:rsidRPr="0094587A" w:rsidRDefault="0094587A" w:rsidP="0094587A">
      <w:pPr>
        <w:spacing w:before="100" w:beforeAutospacing="1" w:after="100" w:afterAutospacing="1" w:line="240" w:lineRule="auto"/>
        <w:rPr>
          <w:rFonts w:ascii="Times New Roman" w:eastAsia="Times New Roman" w:hAnsi="Times New Roman" w:cs="Times New Roman"/>
          <w:sz w:val="24"/>
          <w:szCs w:val="24"/>
          <w:lang w:eastAsia="es-AR"/>
        </w:rPr>
      </w:pPr>
      <w:r w:rsidRPr="0094587A">
        <w:rPr>
          <w:rFonts w:ascii="Times New Roman" w:eastAsia="Times New Roman" w:hAnsi="Times New Roman" w:cs="Times New Roman"/>
          <w:b/>
          <w:bCs/>
          <w:sz w:val="24"/>
          <w:szCs w:val="24"/>
          <w:lang w:eastAsia="es-AR"/>
        </w:rPr>
        <w:t xml:space="preserve">$ sudo </w:t>
      </w:r>
      <w:proofErr w:type="spellStart"/>
      <w:r w:rsidRPr="0094587A">
        <w:rPr>
          <w:rFonts w:ascii="Times New Roman" w:eastAsia="Times New Roman" w:hAnsi="Times New Roman" w:cs="Times New Roman"/>
          <w:b/>
          <w:bCs/>
          <w:sz w:val="24"/>
          <w:szCs w:val="24"/>
          <w:lang w:eastAsia="es-AR"/>
        </w:rPr>
        <w:t>docker</w:t>
      </w:r>
      <w:proofErr w:type="spellEnd"/>
      <w:r w:rsidRPr="0094587A">
        <w:rPr>
          <w:rFonts w:ascii="Times New Roman" w:eastAsia="Times New Roman" w:hAnsi="Times New Roman" w:cs="Times New Roman"/>
          <w:b/>
          <w:bCs/>
          <w:sz w:val="24"/>
          <w:szCs w:val="24"/>
          <w:lang w:eastAsia="es-AR"/>
        </w:rPr>
        <w:t xml:space="preserve"> </w:t>
      </w:r>
      <w:proofErr w:type="spellStart"/>
      <w:r w:rsidRPr="0094587A">
        <w:rPr>
          <w:rFonts w:ascii="Times New Roman" w:eastAsia="Times New Roman" w:hAnsi="Times New Roman" w:cs="Times New Roman"/>
          <w:b/>
          <w:bCs/>
          <w:sz w:val="24"/>
          <w:szCs w:val="24"/>
          <w:lang w:eastAsia="es-AR"/>
        </w:rPr>
        <w:t>pull</w:t>
      </w:r>
      <w:proofErr w:type="spellEnd"/>
      <w:r w:rsidRPr="0094587A">
        <w:rPr>
          <w:rFonts w:ascii="Times New Roman" w:eastAsia="Times New Roman" w:hAnsi="Times New Roman" w:cs="Times New Roman"/>
          <w:sz w:val="24"/>
          <w:szCs w:val="24"/>
          <w:lang w:eastAsia="es-AR"/>
        </w:rPr>
        <w:br/>
        <w:t xml:space="preserve">Si no colocamos un parámetro después de </w:t>
      </w:r>
      <w:proofErr w:type="spellStart"/>
      <w:r w:rsidRPr="0094587A">
        <w:rPr>
          <w:rFonts w:ascii="Times New Roman" w:eastAsia="Times New Roman" w:hAnsi="Times New Roman" w:cs="Times New Roman"/>
          <w:sz w:val="24"/>
          <w:szCs w:val="24"/>
          <w:lang w:eastAsia="es-AR"/>
        </w:rPr>
        <w:t>pull</w:t>
      </w:r>
      <w:proofErr w:type="spellEnd"/>
      <w:r w:rsidRPr="0094587A">
        <w:rPr>
          <w:rFonts w:ascii="Times New Roman" w:eastAsia="Times New Roman" w:hAnsi="Times New Roman" w:cs="Times New Roman"/>
          <w:sz w:val="24"/>
          <w:szCs w:val="24"/>
          <w:lang w:eastAsia="es-AR"/>
        </w:rPr>
        <w:t xml:space="preserve"> entenderá que deberá realizar la descarga de </w:t>
      </w:r>
      <w:proofErr w:type="spellStart"/>
      <w:r w:rsidRPr="0094587A">
        <w:rPr>
          <w:rFonts w:ascii="Times New Roman" w:eastAsia="Times New Roman" w:hAnsi="Times New Roman" w:cs="Times New Roman"/>
          <w:sz w:val="24"/>
          <w:szCs w:val="24"/>
          <w:lang w:eastAsia="es-AR"/>
        </w:rPr>
        <w:t>docker</w:t>
      </w:r>
      <w:proofErr w:type="spellEnd"/>
      <w:r w:rsidRPr="0094587A">
        <w:rPr>
          <w:rFonts w:ascii="Times New Roman" w:eastAsia="Times New Roman" w:hAnsi="Times New Roman" w:cs="Times New Roman"/>
          <w:sz w:val="24"/>
          <w:szCs w:val="24"/>
          <w:lang w:eastAsia="es-AR"/>
        </w:rPr>
        <w:t xml:space="preserve"> </w:t>
      </w:r>
      <w:proofErr w:type="spellStart"/>
      <w:r w:rsidRPr="0094587A">
        <w:rPr>
          <w:rFonts w:ascii="Times New Roman" w:eastAsia="Times New Roman" w:hAnsi="Times New Roman" w:cs="Times New Roman"/>
          <w:sz w:val="24"/>
          <w:szCs w:val="24"/>
          <w:lang w:eastAsia="es-AR"/>
        </w:rPr>
        <w:t>hub</w:t>
      </w:r>
      <w:proofErr w:type="spellEnd"/>
      <w:r w:rsidRPr="0094587A">
        <w:rPr>
          <w:rFonts w:ascii="Times New Roman" w:eastAsia="Times New Roman" w:hAnsi="Times New Roman" w:cs="Times New Roman"/>
          <w:sz w:val="24"/>
          <w:szCs w:val="24"/>
          <w:lang w:eastAsia="es-AR"/>
        </w:rPr>
        <w:t xml:space="preserve">. EL parámetro extra después de </w:t>
      </w:r>
      <w:proofErr w:type="spellStart"/>
      <w:r w:rsidRPr="0094587A">
        <w:rPr>
          <w:rFonts w:ascii="Times New Roman" w:eastAsia="Times New Roman" w:hAnsi="Times New Roman" w:cs="Times New Roman"/>
          <w:sz w:val="24"/>
          <w:szCs w:val="24"/>
          <w:lang w:eastAsia="es-AR"/>
        </w:rPr>
        <w:t>pull</w:t>
      </w:r>
      <w:proofErr w:type="spellEnd"/>
      <w:r w:rsidRPr="0094587A">
        <w:rPr>
          <w:rFonts w:ascii="Times New Roman" w:eastAsia="Times New Roman" w:hAnsi="Times New Roman" w:cs="Times New Roman"/>
          <w:sz w:val="24"/>
          <w:szCs w:val="24"/>
          <w:lang w:eastAsia="es-AR"/>
        </w:rPr>
        <w:t xml:space="preserve"> es para indicarle el repositorio</w:t>
      </w:r>
    </w:p>
    <w:p w14:paraId="70175A1F" w14:textId="7D70E9CB" w:rsidR="00574872" w:rsidRPr="00574872" w:rsidRDefault="00574872" w:rsidP="00574872">
      <w:pPr>
        <w:spacing w:before="100" w:beforeAutospacing="1" w:after="100" w:afterAutospacing="1" w:line="240" w:lineRule="auto"/>
        <w:rPr>
          <w:rFonts w:ascii="Times New Roman" w:eastAsia="Times New Roman" w:hAnsi="Times New Roman" w:cs="Times New Roman"/>
          <w:sz w:val="24"/>
          <w:szCs w:val="24"/>
          <w:lang w:eastAsia="es-AR"/>
        </w:rPr>
      </w:pPr>
      <w:r w:rsidRPr="00574872">
        <w:rPr>
          <w:rFonts w:ascii="Times New Roman" w:eastAsia="Times New Roman" w:hAnsi="Times New Roman" w:cs="Times New Roman"/>
          <w:sz w:val="24"/>
          <w:szCs w:val="24"/>
          <w:lang w:eastAsia="es-AR"/>
        </w:rPr>
        <w:t>Comandos:</w:t>
      </w:r>
      <w:r>
        <w:rPr>
          <w:rFonts w:ascii="Times New Roman" w:eastAsia="Times New Roman" w:hAnsi="Times New Roman" w:cs="Times New Roman"/>
          <w:sz w:val="24"/>
          <w:szCs w:val="24"/>
          <w:lang w:eastAsia="es-AR"/>
        </w:rPr>
        <w:t xml:space="preserve"> IMAGENES</w:t>
      </w:r>
    </w:p>
    <w:p w14:paraId="4AE94F85" w14:textId="77777777" w:rsidR="00574872" w:rsidRPr="00574872" w:rsidRDefault="00574872" w:rsidP="00574872">
      <w:pPr>
        <w:spacing w:before="100" w:beforeAutospacing="1" w:after="100" w:afterAutospacing="1" w:line="240" w:lineRule="auto"/>
        <w:rPr>
          <w:rFonts w:ascii="Times New Roman" w:eastAsia="Times New Roman" w:hAnsi="Times New Roman" w:cs="Times New Roman"/>
          <w:sz w:val="24"/>
          <w:szCs w:val="24"/>
          <w:lang w:eastAsia="es-AR"/>
        </w:rPr>
      </w:pPr>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mkdir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imagenes</w:t>
      </w:r>
      <w:proofErr w:type="spellEnd"/>
      <w:r w:rsidRPr="00574872">
        <w:rPr>
          <w:rFonts w:ascii="Times New Roman" w:eastAsia="Times New Roman" w:hAnsi="Times New Roman" w:cs="Times New Roman"/>
          <w:sz w:val="24"/>
          <w:szCs w:val="24"/>
          <w:lang w:eastAsia="es-AR"/>
        </w:rPr>
        <w:t xml:space="preserve"> (creo un directorio en mi máquina)</w:t>
      </w:r>
      <w:r w:rsidRPr="00574872">
        <w:rPr>
          <w:rFonts w:ascii="Times New Roman" w:eastAsia="Times New Roman" w:hAnsi="Times New Roman" w:cs="Times New Roman"/>
          <w:sz w:val="24"/>
          <w:szCs w:val="24"/>
          <w:lang w:eastAsia="es-AR"/>
        </w:rPr>
        <w:br/>
        <w:t xml:space="preserve">$ cd </w:t>
      </w:r>
      <w:proofErr w:type="spellStart"/>
      <w:r w:rsidRPr="00574872">
        <w:rPr>
          <w:rFonts w:ascii="Times New Roman" w:eastAsia="Times New Roman" w:hAnsi="Times New Roman" w:cs="Times New Roman"/>
          <w:sz w:val="24"/>
          <w:szCs w:val="24"/>
          <w:lang w:eastAsia="es-AR"/>
        </w:rPr>
        <w:t>imagenes</w:t>
      </w:r>
      <w:proofErr w:type="spellEnd"/>
      <w:r w:rsidRPr="00574872">
        <w:rPr>
          <w:rFonts w:ascii="Times New Roman" w:eastAsia="Times New Roman" w:hAnsi="Times New Roman" w:cs="Times New Roman"/>
          <w:sz w:val="24"/>
          <w:szCs w:val="24"/>
          <w:lang w:eastAsia="es-AR"/>
        </w:rPr>
        <w:t xml:space="preserve"> (entro al directorio)</w:t>
      </w:r>
      <w:r w:rsidRPr="00574872">
        <w:rPr>
          <w:rFonts w:ascii="Times New Roman" w:eastAsia="Times New Roman" w:hAnsi="Times New Roman" w:cs="Times New Roman"/>
          <w:sz w:val="24"/>
          <w:szCs w:val="24"/>
          <w:lang w:eastAsia="es-AR"/>
        </w:rPr>
        <w:br/>
        <w:t xml:space="preserve">$ </w:t>
      </w:r>
      <w:proofErr w:type="spellStart"/>
      <w:r w:rsidRPr="00574872">
        <w:rPr>
          <w:rFonts w:ascii="Times New Roman" w:eastAsia="Times New Roman" w:hAnsi="Times New Roman" w:cs="Times New Roman"/>
          <w:sz w:val="24"/>
          <w:szCs w:val="24"/>
          <w:lang w:eastAsia="es-AR"/>
        </w:rPr>
        <w:t>touch</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Dockerfile</w:t>
      </w:r>
      <w:proofErr w:type="spellEnd"/>
      <w:r w:rsidRPr="00574872">
        <w:rPr>
          <w:rFonts w:ascii="Times New Roman" w:eastAsia="Times New Roman" w:hAnsi="Times New Roman" w:cs="Times New Roman"/>
          <w:sz w:val="24"/>
          <w:szCs w:val="24"/>
          <w:lang w:eastAsia="es-AR"/>
        </w:rPr>
        <w:t xml:space="preserve"> (creo un </w:t>
      </w:r>
      <w:proofErr w:type="spellStart"/>
      <w:r w:rsidRPr="00574872">
        <w:rPr>
          <w:rFonts w:ascii="Times New Roman" w:eastAsia="Times New Roman" w:hAnsi="Times New Roman" w:cs="Times New Roman"/>
          <w:sz w:val="24"/>
          <w:szCs w:val="24"/>
          <w:lang w:eastAsia="es-AR"/>
        </w:rPr>
        <w:t>Dockerfile</w:t>
      </w:r>
      <w:proofErr w:type="spellEnd"/>
      <w:r w:rsidRPr="00574872">
        <w:rPr>
          <w:rFonts w:ascii="Times New Roman" w:eastAsia="Times New Roman" w:hAnsi="Times New Roman" w:cs="Times New Roman"/>
          <w:sz w:val="24"/>
          <w:szCs w:val="24"/>
          <w:lang w:eastAsia="es-AR"/>
        </w:rPr>
        <w:t>)</w:t>
      </w:r>
      <w:r w:rsidRPr="00574872">
        <w:rPr>
          <w:rFonts w:ascii="Times New Roman" w:eastAsia="Times New Roman" w:hAnsi="Times New Roman" w:cs="Times New Roman"/>
          <w:sz w:val="24"/>
          <w:szCs w:val="24"/>
          <w:lang w:eastAsia="es-AR"/>
        </w:rPr>
        <w:br/>
        <w:t xml:space="preserve">$ </w:t>
      </w:r>
      <w:proofErr w:type="spellStart"/>
      <w:proofErr w:type="gramStart"/>
      <w:r w:rsidRPr="00574872">
        <w:rPr>
          <w:rFonts w:ascii="Times New Roman" w:eastAsia="Times New Roman" w:hAnsi="Times New Roman" w:cs="Times New Roman"/>
          <w:sz w:val="24"/>
          <w:szCs w:val="24"/>
          <w:lang w:eastAsia="es-AR"/>
        </w:rPr>
        <w:t>code</w:t>
      </w:r>
      <w:proofErr w:type="spellEnd"/>
      <w:r w:rsidRPr="00574872">
        <w:rPr>
          <w:rFonts w:ascii="Times New Roman" w:eastAsia="Times New Roman" w:hAnsi="Times New Roman" w:cs="Times New Roman"/>
          <w:sz w:val="24"/>
          <w:szCs w:val="24"/>
          <w:lang w:eastAsia="es-AR"/>
        </w:rPr>
        <w:t xml:space="preserve"> .</w:t>
      </w:r>
      <w:proofErr w:type="gramEnd"/>
      <w:r w:rsidRPr="00574872">
        <w:rPr>
          <w:rFonts w:ascii="Times New Roman" w:eastAsia="Times New Roman" w:hAnsi="Times New Roman" w:cs="Times New Roman"/>
          <w:sz w:val="24"/>
          <w:szCs w:val="24"/>
          <w:lang w:eastAsia="es-AR"/>
        </w:rPr>
        <w:t xml:space="preserve"> (abro </w:t>
      </w:r>
      <w:proofErr w:type="spellStart"/>
      <w:r w:rsidRPr="00574872">
        <w:rPr>
          <w:rFonts w:ascii="Times New Roman" w:eastAsia="Times New Roman" w:hAnsi="Times New Roman" w:cs="Times New Roman"/>
          <w:sz w:val="24"/>
          <w:szCs w:val="24"/>
          <w:lang w:eastAsia="es-AR"/>
        </w:rPr>
        <w:t>code</w:t>
      </w:r>
      <w:proofErr w:type="spellEnd"/>
      <w:r w:rsidRPr="00574872">
        <w:rPr>
          <w:rFonts w:ascii="Times New Roman" w:eastAsia="Times New Roman" w:hAnsi="Times New Roman" w:cs="Times New Roman"/>
          <w:sz w:val="24"/>
          <w:szCs w:val="24"/>
          <w:lang w:eastAsia="es-AR"/>
        </w:rPr>
        <w:t xml:space="preserve"> en el </w:t>
      </w:r>
      <w:proofErr w:type="spellStart"/>
      <w:r w:rsidRPr="00574872">
        <w:rPr>
          <w:rFonts w:ascii="Times New Roman" w:eastAsia="Times New Roman" w:hAnsi="Times New Roman" w:cs="Times New Roman"/>
          <w:sz w:val="24"/>
          <w:szCs w:val="24"/>
          <w:lang w:eastAsia="es-AR"/>
        </w:rPr>
        <w:t>direcotrio</w:t>
      </w:r>
      <w:proofErr w:type="spellEnd"/>
      <w:r w:rsidRPr="00574872">
        <w:rPr>
          <w:rFonts w:ascii="Times New Roman" w:eastAsia="Times New Roman" w:hAnsi="Times New Roman" w:cs="Times New Roman"/>
          <w:sz w:val="24"/>
          <w:szCs w:val="24"/>
          <w:lang w:eastAsia="es-AR"/>
        </w:rPr>
        <w:t xml:space="preserve"> en el que estoy)</w:t>
      </w:r>
    </w:p>
    <w:p w14:paraId="739C8FAF" w14:textId="77777777" w:rsidR="00574872" w:rsidRPr="00574872" w:rsidRDefault="00574872" w:rsidP="00574872">
      <w:pPr>
        <w:spacing w:before="100" w:beforeAutospacing="1" w:after="100" w:afterAutospacing="1" w:line="240" w:lineRule="auto"/>
        <w:rPr>
          <w:rFonts w:ascii="Times New Roman" w:eastAsia="Times New Roman" w:hAnsi="Times New Roman" w:cs="Times New Roman"/>
          <w:sz w:val="24"/>
          <w:szCs w:val="24"/>
          <w:lang w:eastAsia="es-AR"/>
        </w:rPr>
      </w:pPr>
      <w:r w:rsidRPr="00574872">
        <w:rPr>
          <w:rFonts w:ascii="Times New Roman" w:eastAsia="Times New Roman" w:hAnsi="Times New Roman" w:cs="Times New Roman"/>
          <w:sz w:val="24"/>
          <w:szCs w:val="24"/>
          <w:lang w:eastAsia="es-AR"/>
        </w:rPr>
        <w:t xml:space="preserve">##Contenido del </w:t>
      </w:r>
      <w:proofErr w:type="spellStart"/>
      <w:r w:rsidRPr="00574872">
        <w:rPr>
          <w:rFonts w:ascii="Times New Roman" w:eastAsia="Times New Roman" w:hAnsi="Times New Roman" w:cs="Times New Roman"/>
          <w:sz w:val="24"/>
          <w:szCs w:val="24"/>
          <w:lang w:eastAsia="es-AR"/>
        </w:rPr>
        <w:t>Dockerfile</w:t>
      </w:r>
      <w:proofErr w:type="spellEnd"/>
      <w:r w:rsidRPr="00574872">
        <w:rPr>
          <w:rFonts w:ascii="Times New Roman" w:eastAsia="Times New Roman" w:hAnsi="Times New Roman" w:cs="Times New Roman"/>
          <w:sz w:val="24"/>
          <w:szCs w:val="24"/>
          <w:lang w:eastAsia="es-AR"/>
        </w:rPr>
        <w:t>##</w:t>
      </w:r>
      <w:r w:rsidRPr="00574872">
        <w:rPr>
          <w:rFonts w:ascii="Times New Roman" w:eastAsia="Times New Roman" w:hAnsi="Times New Roman" w:cs="Times New Roman"/>
          <w:sz w:val="24"/>
          <w:szCs w:val="24"/>
          <w:lang w:eastAsia="es-AR"/>
        </w:rPr>
        <w:br/>
        <w:t xml:space="preserve">FROM </w:t>
      </w:r>
      <w:proofErr w:type="spellStart"/>
      <w:proofErr w:type="gramStart"/>
      <w:r w:rsidRPr="00574872">
        <w:rPr>
          <w:rFonts w:ascii="Times New Roman" w:eastAsia="Times New Roman" w:hAnsi="Times New Roman" w:cs="Times New Roman"/>
          <w:sz w:val="24"/>
          <w:szCs w:val="24"/>
          <w:lang w:eastAsia="es-AR"/>
        </w:rPr>
        <w:t>ubuntu:latest</w:t>
      </w:r>
      <w:proofErr w:type="spellEnd"/>
      <w:proofErr w:type="gramEnd"/>
      <w:r w:rsidRPr="00574872">
        <w:rPr>
          <w:rFonts w:ascii="Times New Roman" w:eastAsia="Times New Roman" w:hAnsi="Times New Roman" w:cs="Times New Roman"/>
          <w:sz w:val="24"/>
          <w:szCs w:val="24"/>
          <w:lang w:eastAsia="es-AR"/>
        </w:rPr>
        <w:br/>
        <w:t xml:space="preserve">RUN </w:t>
      </w:r>
      <w:proofErr w:type="spellStart"/>
      <w:r w:rsidRPr="00574872">
        <w:rPr>
          <w:rFonts w:ascii="Times New Roman" w:eastAsia="Times New Roman" w:hAnsi="Times New Roman" w:cs="Times New Roman"/>
          <w:sz w:val="24"/>
          <w:szCs w:val="24"/>
          <w:lang w:eastAsia="es-AR"/>
        </w:rPr>
        <w:t>touch</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ust</w:t>
      </w:r>
      <w:proofErr w:type="spellEnd"/>
      <w:r w:rsidRPr="00574872">
        <w:rPr>
          <w:rFonts w:ascii="Times New Roman" w:eastAsia="Times New Roman" w:hAnsi="Times New Roman" w:cs="Times New Roman"/>
          <w:sz w:val="24"/>
          <w:szCs w:val="24"/>
          <w:lang w:eastAsia="es-AR"/>
        </w:rPr>
        <w:t>/</w:t>
      </w:r>
      <w:proofErr w:type="spellStart"/>
      <w:r w:rsidRPr="00574872">
        <w:rPr>
          <w:rFonts w:ascii="Times New Roman" w:eastAsia="Times New Roman" w:hAnsi="Times New Roman" w:cs="Times New Roman"/>
          <w:sz w:val="24"/>
          <w:szCs w:val="24"/>
          <w:lang w:eastAsia="es-AR"/>
        </w:rPr>
        <w:t>src</w:t>
      </w:r>
      <w:proofErr w:type="spellEnd"/>
      <w:r w:rsidRPr="00574872">
        <w:rPr>
          <w:rFonts w:ascii="Times New Roman" w:eastAsia="Times New Roman" w:hAnsi="Times New Roman" w:cs="Times New Roman"/>
          <w:sz w:val="24"/>
          <w:szCs w:val="24"/>
          <w:lang w:eastAsia="es-AR"/>
        </w:rPr>
        <w:t xml:space="preserve">/hola-platzi.txt (comando a ejecutar en tiempo de </w:t>
      </w:r>
      <w:proofErr w:type="spellStart"/>
      <w:r w:rsidRPr="00574872">
        <w:rPr>
          <w:rFonts w:ascii="Times New Roman" w:eastAsia="Times New Roman" w:hAnsi="Times New Roman" w:cs="Times New Roman"/>
          <w:sz w:val="24"/>
          <w:szCs w:val="24"/>
          <w:lang w:eastAsia="es-AR"/>
        </w:rPr>
        <w:t>build</w:t>
      </w:r>
      <w:proofErr w:type="spellEnd"/>
      <w:r w:rsidRPr="00574872">
        <w:rPr>
          <w:rFonts w:ascii="Times New Roman" w:eastAsia="Times New Roman" w:hAnsi="Times New Roman" w:cs="Times New Roman"/>
          <w:sz w:val="24"/>
          <w:szCs w:val="24"/>
          <w:lang w:eastAsia="es-AR"/>
        </w:rPr>
        <w:t>)</w:t>
      </w:r>
      <w:r w:rsidRPr="00574872">
        <w:rPr>
          <w:rFonts w:ascii="Times New Roman" w:eastAsia="Times New Roman" w:hAnsi="Times New Roman" w:cs="Times New Roman"/>
          <w:sz w:val="24"/>
          <w:szCs w:val="24"/>
          <w:lang w:eastAsia="es-AR"/>
        </w:rPr>
        <w:br/>
        <w:t>##fin##</w:t>
      </w:r>
    </w:p>
    <w:p w14:paraId="58411BC4" w14:textId="77777777" w:rsidR="00574872" w:rsidRPr="00574872" w:rsidRDefault="00574872" w:rsidP="00574872">
      <w:pPr>
        <w:spacing w:before="100" w:beforeAutospacing="1" w:after="100" w:afterAutospacing="1" w:line="240" w:lineRule="auto"/>
        <w:rPr>
          <w:rFonts w:ascii="Times New Roman" w:eastAsia="Times New Roman" w:hAnsi="Times New Roman" w:cs="Times New Roman"/>
          <w:sz w:val="24"/>
          <w:szCs w:val="24"/>
          <w:lang w:eastAsia="es-AR"/>
        </w:rPr>
      </w:pPr>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build</w:t>
      </w:r>
      <w:proofErr w:type="spellEnd"/>
      <w:r w:rsidRPr="00574872">
        <w:rPr>
          <w:rFonts w:ascii="Times New Roman" w:eastAsia="Times New Roman" w:hAnsi="Times New Roman" w:cs="Times New Roman"/>
          <w:sz w:val="24"/>
          <w:szCs w:val="24"/>
          <w:lang w:eastAsia="es-AR"/>
        </w:rPr>
        <w:t xml:space="preserve"> -t </w:t>
      </w:r>
      <w:proofErr w:type="spellStart"/>
      <w:proofErr w:type="gramStart"/>
      <w:r w:rsidRPr="00574872">
        <w:rPr>
          <w:rFonts w:ascii="Times New Roman" w:eastAsia="Times New Roman" w:hAnsi="Times New Roman" w:cs="Times New Roman"/>
          <w:sz w:val="24"/>
          <w:szCs w:val="24"/>
          <w:lang w:eastAsia="es-AR"/>
        </w:rPr>
        <w:t>ubuntu:platzi</w:t>
      </w:r>
      <w:proofErr w:type="spellEnd"/>
      <w:proofErr w:type="gramEnd"/>
      <w:r w:rsidRPr="00574872">
        <w:rPr>
          <w:rFonts w:ascii="Times New Roman" w:eastAsia="Times New Roman" w:hAnsi="Times New Roman" w:cs="Times New Roman"/>
          <w:sz w:val="24"/>
          <w:szCs w:val="24"/>
          <w:lang w:eastAsia="es-AR"/>
        </w:rPr>
        <w:t xml:space="preserve"> . (creo una imagen con el contexto de </w:t>
      </w:r>
      <w:proofErr w:type="spellStart"/>
      <w:r w:rsidRPr="00574872">
        <w:rPr>
          <w:rFonts w:ascii="Times New Roman" w:eastAsia="Times New Roman" w:hAnsi="Times New Roman" w:cs="Times New Roman"/>
          <w:sz w:val="24"/>
          <w:szCs w:val="24"/>
          <w:lang w:eastAsia="es-AR"/>
        </w:rPr>
        <w:t>build</w:t>
      </w:r>
      <w:proofErr w:type="spellEnd"/>
      <w:r w:rsidRPr="00574872">
        <w:rPr>
          <w:rFonts w:ascii="Times New Roman" w:eastAsia="Times New Roman" w:hAnsi="Times New Roman" w:cs="Times New Roman"/>
          <w:sz w:val="24"/>
          <w:szCs w:val="24"/>
          <w:lang w:eastAsia="es-AR"/>
        </w:rPr>
        <w:t xml:space="preserve"> &lt;directorio&gt;)</w:t>
      </w:r>
      <w:r w:rsidRPr="00574872">
        <w:rPr>
          <w:rFonts w:ascii="Times New Roman" w:eastAsia="Times New Roman" w:hAnsi="Times New Roman" w:cs="Times New Roman"/>
          <w:sz w:val="24"/>
          <w:szCs w:val="24"/>
          <w:lang w:eastAsia="es-AR"/>
        </w:rPr>
        <w:br/>
        <w:t xml:space="preserve">$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run -</w:t>
      </w:r>
      <w:proofErr w:type="spellStart"/>
      <w:r w:rsidRPr="00574872">
        <w:rPr>
          <w:rFonts w:ascii="Times New Roman" w:eastAsia="Times New Roman" w:hAnsi="Times New Roman" w:cs="Times New Roman"/>
          <w:sz w:val="24"/>
          <w:szCs w:val="24"/>
          <w:lang w:eastAsia="es-AR"/>
        </w:rPr>
        <w:t>it</w:t>
      </w:r>
      <w:proofErr w:type="spellEnd"/>
      <w:r w:rsidRPr="00574872">
        <w:rPr>
          <w:rFonts w:ascii="Times New Roman" w:eastAsia="Times New Roman" w:hAnsi="Times New Roman" w:cs="Times New Roman"/>
          <w:sz w:val="24"/>
          <w:szCs w:val="24"/>
          <w:lang w:eastAsia="es-AR"/>
        </w:rPr>
        <w:t xml:space="preserve"> </w:t>
      </w:r>
      <w:proofErr w:type="spellStart"/>
      <w:proofErr w:type="gramStart"/>
      <w:r w:rsidRPr="00574872">
        <w:rPr>
          <w:rFonts w:ascii="Times New Roman" w:eastAsia="Times New Roman" w:hAnsi="Times New Roman" w:cs="Times New Roman"/>
          <w:sz w:val="24"/>
          <w:szCs w:val="24"/>
          <w:lang w:eastAsia="es-AR"/>
        </w:rPr>
        <w:t>ubuntu:platzi</w:t>
      </w:r>
      <w:proofErr w:type="spellEnd"/>
      <w:proofErr w:type="gramEnd"/>
      <w:r w:rsidRPr="00574872">
        <w:rPr>
          <w:rFonts w:ascii="Times New Roman" w:eastAsia="Times New Roman" w:hAnsi="Times New Roman" w:cs="Times New Roman"/>
          <w:sz w:val="24"/>
          <w:szCs w:val="24"/>
          <w:lang w:eastAsia="es-AR"/>
        </w:rPr>
        <w:t xml:space="preserve"> (corro el contenedor con la nueva imagen)</w:t>
      </w:r>
      <w:r w:rsidRPr="00574872">
        <w:rPr>
          <w:rFonts w:ascii="Times New Roman" w:eastAsia="Times New Roman" w:hAnsi="Times New Roman" w:cs="Times New Roman"/>
          <w:sz w:val="24"/>
          <w:szCs w:val="24"/>
          <w:lang w:eastAsia="es-AR"/>
        </w:rPr>
        <w:br/>
        <w:t xml:space="preserve">$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login</w:t>
      </w:r>
      <w:proofErr w:type="spellEnd"/>
      <w:r w:rsidRPr="00574872">
        <w:rPr>
          <w:rFonts w:ascii="Times New Roman" w:eastAsia="Times New Roman" w:hAnsi="Times New Roman" w:cs="Times New Roman"/>
          <w:sz w:val="24"/>
          <w:szCs w:val="24"/>
          <w:lang w:eastAsia="es-AR"/>
        </w:rPr>
        <w:t xml:space="preserve"> (me </w:t>
      </w:r>
      <w:proofErr w:type="spellStart"/>
      <w:r w:rsidRPr="00574872">
        <w:rPr>
          <w:rFonts w:ascii="Times New Roman" w:eastAsia="Times New Roman" w:hAnsi="Times New Roman" w:cs="Times New Roman"/>
          <w:sz w:val="24"/>
          <w:szCs w:val="24"/>
          <w:lang w:eastAsia="es-AR"/>
        </w:rPr>
        <w:t>logueo</w:t>
      </w:r>
      <w:proofErr w:type="spellEnd"/>
      <w:r w:rsidRPr="00574872">
        <w:rPr>
          <w:rFonts w:ascii="Times New Roman" w:eastAsia="Times New Roman" w:hAnsi="Times New Roman" w:cs="Times New Roman"/>
          <w:sz w:val="24"/>
          <w:szCs w:val="24"/>
          <w:lang w:eastAsia="es-AR"/>
        </w:rPr>
        <w:t xml:space="preserve"> en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hub</w:t>
      </w:r>
      <w:proofErr w:type="spellEnd"/>
      <w:r w:rsidRPr="00574872">
        <w:rPr>
          <w:rFonts w:ascii="Times New Roman" w:eastAsia="Times New Roman" w:hAnsi="Times New Roman" w:cs="Times New Roman"/>
          <w:sz w:val="24"/>
          <w:szCs w:val="24"/>
          <w:lang w:eastAsia="es-AR"/>
        </w:rPr>
        <w:t>)</w:t>
      </w:r>
      <w:r w:rsidRPr="00574872">
        <w:rPr>
          <w:rFonts w:ascii="Times New Roman" w:eastAsia="Times New Roman" w:hAnsi="Times New Roman" w:cs="Times New Roman"/>
          <w:sz w:val="24"/>
          <w:szCs w:val="24"/>
          <w:lang w:eastAsia="es-AR"/>
        </w:rPr>
        <w:br/>
        <w:t xml:space="preserve">$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tag </w:t>
      </w:r>
      <w:proofErr w:type="spellStart"/>
      <w:r w:rsidRPr="00574872">
        <w:rPr>
          <w:rFonts w:ascii="Times New Roman" w:eastAsia="Times New Roman" w:hAnsi="Times New Roman" w:cs="Times New Roman"/>
          <w:sz w:val="24"/>
          <w:szCs w:val="24"/>
          <w:lang w:eastAsia="es-AR"/>
        </w:rPr>
        <w:t>ubuntu:platzi</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miusuario</w:t>
      </w:r>
      <w:proofErr w:type="spellEnd"/>
      <w:r w:rsidRPr="00574872">
        <w:rPr>
          <w:rFonts w:ascii="Times New Roman" w:eastAsia="Times New Roman" w:hAnsi="Times New Roman" w:cs="Times New Roman"/>
          <w:sz w:val="24"/>
          <w:szCs w:val="24"/>
          <w:lang w:eastAsia="es-AR"/>
        </w:rPr>
        <w:t>/</w:t>
      </w:r>
      <w:proofErr w:type="spellStart"/>
      <w:r w:rsidRPr="00574872">
        <w:rPr>
          <w:rFonts w:ascii="Times New Roman" w:eastAsia="Times New Roman" w:hAnsi="Times New Roman" w:cs="Times New Roman"/>
          <w:sz w:val="24"/>
          <w:szCs w:val="24"/>
          <w:lang w:eastAsia="es-AR"/>
        </w:rPr>
        <w:t>ubuntu:platzy</w:t>
      </w:r>
      <w:proofErr w:type="spellEnd"/>
      <w:r w:rsidRPr="00574872">
        <w:rPr>
          <w:rFonts w:ascii="Times New Roman" w:eastAsia="Times New Roman" w:hAnsi="Times New Roman" w:cs="Times New Roman"/>
          <w:sz w:val="24"/>
          <w:szCs w:val="24"/>
          <w:lang w:eastAsia="es-AR"/>
        </w:rPr>
        <w:t xml:space="preserve"> (cambio el tag para poder subirla a mi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hub</w:t>
      </w:r>
      <w:proofErr w:type="spellEnd"/>
      <w:r w:rsidRPr="00574872">
        <w:rPr>
          <w:rFonts w:ascii="Times New Roman" w:eastAsia="Times New Roman" w:hAnsi="Times New Roman" w:cs="Times New Roman"/>
          <w:sz w:val="24"/>
          <w:szCs w:val="24"/>
          <w:lang w:eastAsia="es-AR"/>
        </w:rPr>
        <w:t>)</w:t>
      </w:r>
      <w:r w:rsidRPr="00574872">
        <w:rPr>
          <w:rFonts w:ascii="Times New Roman" w:eastAsia="Times New Roman" w:hAnsi="Times New Roman" w:cs="Times New Roman"/>
          <w:sz w:val="24"/>
          <w:szCs w:val="24"/>
          <w:lang w:eastAsia="es-AR"/>
        </w:rPr>
        <w:br/>
        <w:t xml:space="preserve">$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push</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miusuario</w:t>
      </w:r>
      <w:proofErr w:type="spellEnd"/>
      <w:r w:rsidRPr="00574872">
        <w:rPr>
          <w:rFonts w:ascii="Times New Roman" w:eastAsia="Times New Roman" w:hAnsi="Times New Roman" w:cs="Times New Roman"/>
          <w:sz w:val="24"/>
          <w:szCs w:val="24"/>
          <w:lang w:eastAsia="es-AR"/>
        </w:rPr>
        <w:t>/</w:t>
      </w:r>
      <w:proofErr w:type="spellStart"/>
      <w:r w:rsidRPr="00574872">
        <w:rPr>
          <w:rFonts w:ascii="Times New Roman" w:eastAsia="Times New Roman" w:hAnsi="Times New Roman" w:cs="Times New Roman"/>
          <w:sz w:val="24"/>
          <w:szCs w:val="24"/>
          <w:lang w:eastAsia="es-AR"/>
        </w:rPr>
        <w:t>ubuntu:platzi</w:t>
      </w:r>
      <w:proofErr w:type="spellEnd"/>
      <w:r w:rsidRPr="00574872">
        <w:rPr>
          <w:rFonts w:ascii="Times New Roman" w:eastAsia="Times New Roman" w:hAnsi="Times New Roman" w:cs="Times New Roman"/>
          <w:sz w:val="24"/>
          <w:szCs w:val="24"/>
          <w:lang w:eastAsia="es-AR"/>
        </w:rPr>
        <w:t xml:space="preserve"> (publico la imagen a mi </w:t>
      </w:r>
      <w:proofErr w:type="spellStart"/>
      <w:r w:rsidRPr="00574872">
        <w:rPr>
          <w:rFonts w:ascii="Times New Roman" w:eastAsia="Times New Roman" w:hAnsi="Times New Roman" w:cs="Times New Roman"/>
          <w:sz w:val="24"/>
          <w:szCs w:val="24"/>
          <w:lang w:eastAsia="es-AR"/>
        </w:rPr>
        <w:t>docker</w:t>
      </w:r>
      <w:proofErr w:type="spellEnd"/>
      <w:r w:rsidRPr="00574872">
        <w:rPr>
          <w:rFonts w:ascii="Times New Roman" w:eastAsia="Times New Roman" w:hAnsi="Times New Roman" w:cs="Times New Roman"/>
          <w:sz w:val="24"/>
          <w:szCs w:val="24"/>
          <w:lang w:eastAsia="es-AR"/>
        </w:rPr>
        <w:t xml:space="preserve"> </w:t>
      </w:r>
      <w:proofErr w:type="spellStart"/>
      <w:r w:rsidRPr="00574872">
        <w:rPr>
          <w:rFonts w:ascii="Times New Roman" w:eastAsia="Times New Roman" w:hAnsi="Times New Roman" w:cs="Times New Roman"/>
          <w:sz w:val="24"/>
          <w:szCs w:val="24"/>
          <w:lang w:eastAsia="es-AR"/>
        </w:rPr>
        <w:t>hub</w:t>
      </w:r>
      <w:proofErr w:type="spellEnd"/>
      <w:r w:rsidRPr="00574872">
        <w:rPr>
          <w:rFonts w:ascii="Times New Roman" w:eastAsia="Times New Roman" w:hAnsi="Times New Roman" w:cs="Times New Roman"/>
          <w:sz w:val="24"/>
          <w:szCs w:val="24"/>
          <w:lang w:eastAsia="es-AR"/>
        </w:rPr>
        <w:t>)</w:t>
      </w:r>
    </w:p>
    <w:p w14:paraId="4795D660" w14:textId="510956A8" w:rsidR="0094587A" w:rsidRDefault="0094587A" w:rsidP="005C3D6B">
      <w:pPr>
        <w:ind w:firstLine="708"/>
      </w:pPr>
    </w:p>
    <w:p w14:paraId="4C38C1FF"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t xml:space="preserve">La importancia de entender el sistema de capas consiste en la optimización de la construcción del contenedor para reducir espacio ya que cada comando en el </w:t>
      </w:r>
      <w:proofErr w:type="spellStart"/>
      <w:r w:rsidRPr="00290502">
        <w:rPr>
          <w:rFonts w:ascii="Times New Roman" w:eastAsia="Times New Roman" w:hAnsi="Times New Roman" w:cs="Times New Roman"/>
          <w:sz w:val="24"/>
          <w:szCs w:val="24"/>
          <w:lang w:eastAsia="es-AR"/>
        </w:rPr>
        <w:t>dockerfile</w:t>
      </w:r>
      <w:proofErr w:type="spellEnd"/>
      <w:r w:rsidRPr="00290502">
        <w:rPr>
          <w:rFonts w:ascii="Times New Roman" w:eastAsia="Times New Roman" w:hAnsi="Times New Roman" w:cs="Times New Roman"/>
          <w:sz w:val="24"/>
          <w:szCs w:val="24"/>
          <w:lang w:eastAsia="es-AR"/>
        </w:rPr>
        <w:t xml:space="preserve"> crea una capa extra de código en la imagen.</w:t>
      </w:r>
    </w:p>
    <w:p w14:paraId="38772D1A"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t>Agregando Capas</w:t>
      </w:r>
    </w:p>
    <w:p w14:paraId="4F0A13A3"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t xml:space="preserve">Con </w:t>
      </w: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commit</w:t>
      </w:r>
      <w:proofErr w:type="spellEnd"/>
      <w:r w:rsidRPr="00290502">
        <w:rPr>
          <w:rFonts w:ascii="Times New Roman" w:eastAsia="Times New Roman" w:hAnsi="Times New Roman" w:cs="Times New Roman"/>
          <w:sz w:val="24"/>
          <w:szCs w:val="24"/>
          <w:lang w:eastAsia="es-AR"/>
        </w:rPr>
        <w:t xml:space="preserve"> se crea una nueva imagen con una capa adicional que modifica la capa base.</w:t>
      </w:r>
    </w:p>
    <w:p w14:paraId="50A04235"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t>Ejemplo: crear una nueva imagen a partir de la imagen de Ubuntu.</w:t>
      </w:r>
    </w:p>
    <w:p w14:paraId="2F18DDF8"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pull</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ubuntu</w:t>
      </w:r>
      <w:proofErr w:type="spellEnd"/>
    </w:p>
    <w:p w14:paraId="68085074"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images</w:t>
      </w:r>
      <w:proofErr w:type="spellEnd"/>
    </w:p>
    <w:p w14:paraId="2203586B"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run -</w:t>
      </w:r>
      <w:proofErr w:type="spellStart"/>
      <w:r w:rsidRPr="00290502">
        <w:rPr>
          <w:rFonts w:ascii="Times New Roman" w:eastAsia="Times New Roman" w:hAnsi="Times New Roman" w:cs="Times New Roman"/>
          <w:sz w:val="24"/>
          <w:szCs w:val="24"/>
          <w:lang w:eastAsia="es-AR"/>
        </w:rPr>
        <w:t>it</w:t>
      </w:r>
      <w:proofErr w:type="spellEnd"/>
      <w:r w:rsidRPr="00290502">
        <w:rPr>
          <w:rFonts w:ascii="Times New Roman" w:eastAsia="Times New Roman" w:hAnsi="Times New Roman" w:cs="Times New Roman"/>
          <w:sz w:val="24"/>
          <w:szCs w:val="24"/>
          <w:lang w:eastAsia="es-AR"/>
        </w:rPr>
        <w:t xml:space="preserve"> cf0f3ca922e0 </w:t>
      </w:r>
      <w:proofErr w:type="spellStart"/>
      <w:r w:rsidRPr="00290502">
        <w:rPr>
          <w:rFonts w:ascii="Times New Roman" w:eastAsia="Times New Roman" w:hAnsi="Times New Roman" w:cs="Times New Roman"/>
          <w:sz w:val="24"/>
          <w:szCs w:val="24"/>
          <w:lang w:eastAsia="es-AR"/>
        </w:rPr>
        <w:t>bin</w:t>
      </w:r>
      <w:proofErr w:type="spellEnd"/>
      <w:r w:rsidRPr="00290502">
        <w:rPr>
          <w:rFonts w:ascii="Times New Roman" w:eastAsia="Times New Roman" w:hAnsi="Times New Roman" w:cs="Times New Roman"/>
          <w:sz w:val="24"/>
          <w:szCs w:val="24"/>
          <w:lang w:eastAsia="es-AR"/>
        </w:rPr>
        <w:t>/</w:t>
      </w:r>
      <w:proofErr w:type="spellStart"/>
      <w:r w:rsidRPr="00290502">
        <w:rPr>
          <w:rFonts w:ascii="Times New Roman" w:eastAsia="Times New Roman" w:hAnsi="Times New Roman" w:cs="Times New Roman"/>
          <w:sz w:val="24"/>
          <w:szCs w:val="24"/>
          <w:lang w:eastAsia="es-AR"/>
        </w:rPr>
        <w:t>bash</w:t>
      </w:r>
      <w:proofErr w:type="spellEnd"/>
    </w:p>
    <w:p w14:paraId="7563D862"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t xml:space="preserve">(modificar el contenedor: </w:t>
      </w:r>
      <w:proofErr w:type="spellStart"/>
      <w:r w:rsidRPr="00290502">
        <w:rPr>
          <w:rFonts w:ascii="Times New Roman" w:eastAsia="Times New Roman" w:hAnsi="Times New Roman" w:cs="Times New Roman"/>
          <w:sz w:val="24"/>
          <w:szCs w:val="24"/>
          <w:lang w:eastAsia="es-AR"/>
        </w:rPr>
        <w:t>Ej</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apt-get</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install</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nmap</w:t>
      </w:r>
      <w:proofErr w:type="spellEnd"/>
      <w:r w:rsidRPr="00290502">
        <w:rPr>
          <w:rFonts w:ascii="Times New Roman" w:eastAsia="Times New Roman" w:hAnsi="Times New Roman" w:cs="Times New Roman"/>
          <w:sz w:val="24"/>
          <w:szCs w:val="24"/>
          <w:lang w:eastAsia="es-AR"/>
        </w:rPr>
        <w:t>)</w:t>
      </w:r>
    </w:p>
    <w:p w14:paraId="12712DCD"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commit</w:t>
      </w:r>
      <w:proofErr w:type="spellEnd"/>
      <w:r w:rsidRPr="00290502">
        <w:rPr>
          <w:rFonts w:ascii="Times New Roman" w:eastAsia="Times New Roman" w:hAnsi="Times New Roman" w:cs="Times New Roman"/>
          <w:sz w:val="24"/>
          <w:szCs w:val="24"/>
          <w:lang w:eastAsia="es-AR"/>
        </w:rPr>
        <w:t xml:space="preserve"> deddd39fa163 </w:t>
      </w:r>
      <w:proofErr w:type="spellStart"/>
      <w:r w:rsidRPr="00290502">
        <w:rPr>
          <w:rFonts w:ascii="Times New Roman" w:eastAsia="Times New Roman" w:hAnsi="Times New Roman" w:cs="Times New Roman"/>
          <w:sz w:val="24"/>
          <w:szCs w:val="24"/>
          <w:lang w:eastAsia="es-AR"/>
        </w:rPr>
        <w:t>ubuntu-nmap</w:t>
      </w:r>
      <w:proofErr w:type="spellEnd"/>
    </w:p>
    <w:p w14:paraId="6E4E5906" w14:textId="1AF6D13D" w:rsidR="00290502" w:rsidRDefault="00290502" w:rsidP="005C3D6B">
      <w:pPr>
        <w:ind w:firstLine="708"/>
      </w:pPr>
    </w:p>
    <w:p w14:paraId="196A148C"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lastRenderedPageBreak/>
        <w:t>Comandos:</w:t>
      </w:r>
    </w:p>
    <w:p w14:paraId="15A30080" w14:textId="77777777" w:rsidR="00290502" w:rsidRPr="00290502" w:rsidRDefault="00290502" w:rsidP="00290502">
      <w:pPr>
        <w:spacing w:before="100" w:beforeAutospacing="1" w:after="100" w:afterAutospacing="1" w:line="240" w:lineRule="auto"/>
        <w:rPr>
          <w:rFonts w:ascii="Times New Roman" w:eastAsia="Times New Roman" w:hAnsi="Times New Roman" w:cs="Times New Roman"/>
          <w:sz w:val="24"/>
          <w:szCs w:val="24"/>
          <w:lang w:eastAsia="es-AR"/>
        </w:rPr>
      </w:pPr>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git</w:t>
      </w:r>
      <w:proofErr w:type="spellEnd"/>
      <w:r w:rsidRPr="00290502">
        <w:rPr>
          <w:rFonts w:ascii="Times New Roman" w:eastAsia="Times New Roman" w:hAnsi="Times New Roman" w:cs="Times New Roman"/>
          <w:sz w:val="24"/>
          <w:szCs w:val="24"/>
          <w:lang w:eastAsia="es-AR"/>
        </w:rPr>
        <w:t xml:space="preserve"> clone </w:t>
      </w:r>
      <w:hyperlink r:id="rId5" w:tgtFrame="_blank" w:history="1">
        <w:r w:rsidRPr="00290502">
          <w:rPr>
            <w:rFonts w:ascii="Times New Roman" w:eastAsia="Times New Roman" w:hAnsi="Times New Roman" w:cs="Times New Roman"/>
            <w:color w:val="0000FF"/>
            <w:sz w:val="24"/>
            <w:szCs w:val="24"/>
            <w:u w:val="single"/>
            <w:lang w:eastAsia="es-AR"/>
          </w:rPr>
          <w:t>https://github.com/platzi/docker</w:t>
        </w:r>
      </w:hyperlink>
      <w:r w:rsidRPr="00290502">
        <w:rPr>
          <w:rFonts w:ascii="Times New Roman" w:eastAsia="Times New Roman" w:hAnsi="Times New Roman" w:cs="Times New Roman"/>
          <w:sz w:val="24"/>
          <w:szCs w:val="24"/>
          <w:lang w:eastAsia="es-AR"/>
        </w:rPr>
        <w:br/>
        <w:t xml:space="preserve">$ </w:t>
      </w: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build</w:t>
      </w:r>
      <w:proofErr w:type="spellEnd"/>
      <w:r w:rsidRPr="00290502">
        <w:rPr>
          <w:rFonts w:ascii="Times New Roman" w:eastAsia="Times New Roman" w:hAnsi="Times New Roman" w:cs="Times New Roman"/>
          <w:sz w:val="24"/>
          <w:szCs w:val="24"/>
          <w:lang w:eastAsia="es-AR"/>
        </w:rPr>
        <w:t xml:space="preserve"> </w:t>
      </w:r>
      <w:proofErr w:type="spellStart"/>
      <w:proofErr w:type="gramStart"/>
      <w:r w:rsidRPr="00290502">
        <w:rPr>
          <w:rFonts w:ascii="Times New Roman" w:eastAsia="Times New Roman" w:hAnsi="Times New Roman" w:cs="Times New Roman"/>
          <w:sz w:val="24"/>
          <w:szCs w:val="24"/>
          <w:lang w:eastAsia="es-AR"/>
        </w:rPr>
        <w:t>platziapp</w:t>
      </w:r>
      <w:proofErr w:type="spellEnd"/>
      <w:r w:rsidRPr="00290502">
        <w:rPr>
          <w:rFonts w:ascii="Times New Roman" w:eastAsia="Times New Roman" w:hAnsi="Times New Roman" w:cs="Times New Roman"/>
          <w:sz w:val="24"/>
          <w:szCs w:val="24"/>
          <w:lang w:eastAsia="es-AR"/>
        </w:rPr>
        <w:t xml:space="preserve"> .</w:t>
      </w:r>
      <w:proofErr w:type="gramEnd"/>
      <w:r w:rsidRPr="00290502">
        <w:rPr>
          <w:rFonts w:ascii="Times New Roman" w:eastAsia="Times New Roman" w:hAnsi="Times New Roman" w:cs="Times New Roman"/>
          <w:sz w:val="24"/>
          <w:szCs w:val="24"/>
          <w:lang w:eastAsia="es-AR"/>
        </w:rPr>
        <w:t xml:space="preserve"> (creo la imagen local)</w:t>
      </w:r>
      <w:r w:rsidRPr="00290502">
        <w:rPr>
          <w:rFonts w:ascii="Times New Roman" w:eastAsia="Times New Roman" w:hAnsi="Times New Roman" w:cs="Times New Roman"/>
          <w:sz w:val="24"/>
          <w:szCs w:val="24"/>
          <w:lang w:eastAsia="es-AR"/>
        </w:rPr>
        <w:br/>
        <w:t xml:space="preserve">$ </w:t>
      </w: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image</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ls</w:t>
      </w:r>
      <w:proofErr w:type="spellEnd"/>
      <w:r w:rsidRPr="00290502">
        <w:rPr>
          <w:rFonts w:ascii="Times New Roman" w:eastAsia="Times New Roman" w:hAnsi="Times New Roman" w:cs="Times New Roman"/>
          <w:sz w:val="24"/>
          <w:szCs w:val="24"/>
          <w:lang w:eastAsia="es-AR"/>
        </w:rPr>
        <w:t xml:space="preserve"> (listo las </w:t>
      </w:r>
      <w:proofErr w:type="spellStart"/>
      <w:r w:rsidRPr="00290502">
        <w:rPr>
          <w:rFonts w:ascii="Times New Roman" w:eastAsia="Times New Roman" w:hAnsi="Times New Roman" w:cs="Times New Roman"/>
          <w:sz w:val="24"/>
          <w:szCs w:val="24"/>
          <w:lang w:eastAsia="es-AR"/>
        </w:rPr>
        <w:t>imagenes</w:t>
      </w:r>
      <w:proofErr w:type="spellEnd"/>
      <w:r w:rsidRPr="00290502">
        <w:rPr>
          <w:rFonts w:ascii="Times New Roman" w:eastAsia="Times New Roman" w:hAnsi="Times New Roman" w:cs="Times New Roman"/>
          <w:sz w:val="24"/>
          <w:szCs w:val="24"/>
          <w:lang w:eastAsia="es-AR"/>
        </w:rPr>
        <w:t xml:space="preserve"> locales)</w:t>
      </w:r>
      <w:r w:rsidRPr="00290502">
        <w:rPr>
          <w:rFonts w:ascii="Times New Roman" w:eastAsia="Times New Roman" w:hAnsi="Times New Roman" w:cs="Times New Roman"/>
          <w:sz w:val="24"/>
          <w:szCs w:val="24"/>
          <w:lang w:eastAsia="es-AR"/>
        </w:rPr>
        <w:br/>
        <w:t xml:space="preserve">$ </w:t>
      </w: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run --</w:t>
      </w:r>
      <w:proofErr w:type="spellStart"/>
      <w:r w:rsidRPr="00290502">
        <w:rPr>
          <w:rFonts w:ascii="Times New Roman" w:eastAsia="Times New Roman" w:hAnsi="Times New Roman" w:cs="Times New Roman"/>
          <w:sz w:val="24"/>
          <w:szCs w:val="24"/>
          <w:lang w:eastAsia="es-AR"/>
        </w:rPr>
        <w:t>rm</w:t>
      </w:r>
      <w:proofErr w:type="spellEnd"/>
      <w:r w:rsidRPr="00290502">
        <w:rPr>
          <w:rFonts w:ascii="Times New Roman" w:eastAsia="Times New Roman" w:hAnsi="Times New Roman" w:cs="Times New Roman"/>
          <w:sz w:val="24"/>
          <w:szCs w:val="24"/>
          <w:lang w:eastAsia="es-AR"/>
        </w:rPr>
        <w:t xml:space="preserve"> -p 3000:3000 </w:t>
      </w:r>
      <w:proofErr w:type="spellStart"/>
      <w:r w:rsidRPr="00290502">
        <w:rPr>
          <w:rFonts w:ascii="Times New Roman" w:eastAsia="Times New Roman" w:hAnsi="Times New Roman" w:cs="Times New Roman"/>
          <w:sz w:val="24"/>
          <w:szCs w:val="24"/>
          <w:lang w:eastAsia="es-AR"/>
        </w:rPr>
        <w:t>platziapp</w:t>
      </w:r>
      <w:proofErr w:type="spellEnd"/>
      <w:r w:rsidRPr="00290502">
        <w:rPr>
          <w:rFonts w:ascii="Times New Roman" w:eastAsia="Times New Roman" w:hAnsi="Times New Roman" w:cs="Times New Roman"/>
          <w:sz w:val="24"/>
          <w:szCs w:val="24"/>
          <w:lang w:eastAsia="es-AR"/>
        </w:rPr>
        <w:t xml:space="preserve"> (creo el contenedor y cuando se detenga se borra, lo publica el puerto 3000)</w:t>
      </w:r>
      <w:r w:rsidRPr="00290502">
        <w:rPr>
          <w:rFonts w:ascii="Times New Roman" w:eastAsia="Times New Roman" w:hAnsi="Times New Roman" w:cs="Times New Roman"/>
          <w:sz w:val="24"/>
          <w:szCs w:val="24"/>
          <w:lang w:eastAsia="es-AR"/>
        </w:rPr>
        <w:br/>
        <w:t xml:space="preserve">$ </w:t>
      </w:r>
      <w:proofErr w:type="spellStart"/>
      <w:r w:rsidRPr="00290502">
        <w:rPr>
          <w:rFonts w:ascii="Times New Roman" w:eastAsia="Times New Roman" w:hAnsi="Times New Roman" w:cs="Times New Roman"/>
          <w:sz w:val="24"/>
          <w:szCs w:val="24"/>
          <w:lang w:eastAsia="es-AR"/>
        </w:rPr>
        <w:t>docker</w:t>
      </w:r>
      <w:proofErr w:type="spellEnd"/>
      <w:r w:rsidRPr="00290502">
        <w:rPr>
          <w:rFonts w:ascii="Times New Roman" w:eastAsia="Times New Roman" w:hAnsi="Times New Roman" w:cs="Times New Roman"/>
          <w:sz w:val="24"/>
          <w:szCs w:val="24"/>
          <w:lang w:eastAsia="es-AR"/>
        </w:rPr>
        <w:t xml:space="preserve"> </w:t>
      </w:r>
      <w:proofErr w:type="spellStart"/>
      <w:r w:rsidRPr="00290502">
        <w:rPr>
          <w:rFonts w:ascii="Times New Roman" w:eastAsia="Times New Roman" w:hAnsi="Times New Roman" w:cs="Times New Roman"/>
          <w:sz w:val="24"/>
          <w:szCs w:val="24"/>
          <w:lang w:eastAsia="es-AR"/>
        </w:rPr>
        <w:t>ps</w:t>
      </w:r>
      <w:proofErr w:type="spellEnd"/>
      <w:r w:rsidRPr="00290502">
        <w:rPr>
          <w:rFonts w:ascii="Times New Roman" w:eastAsia="Times New Roman" w:hAnsi="Times New Roman" w:cs="Times New Roman"/>
          <w:sz w:val="24"/>
          <w:szCs w:val="24"/>
          <w:lang w:eastAsia="es-AR"/>
        </w:rPr>
        <w:t xml:space="preserve"> (veo los contenedores activos)</w:t>
      </w:r>
    </w:p>
    <w:p w14:paraId="09C5DABE" w14:textId="0F20DBF1" w:rsidR="00290502" w:rsidRDefault="00290502" w:rsidP="005C3D6B">
      <w:pPr>
        <w:ind w:firstLine="708"/>
      </w:pPr>
    </w:p>
    <w:p w14:paraId="7AA26FD5" w14:textId="4DB600A9" w:rsidR="00E7445B" w:rsidRDefault="00E7445B" w:rsidP="005C3D6B">
      <w:pPr>
        <w:ind w:firstLine="708"/>
      </w:pPr>
      <w:r>
        <w:t>Comandos:</w:t>
      </w:r>
      <w:r>
        <w:br/>
        <w:t xml:space="preserve">$ </w:t>
      </w:r>
      <w:proofErr w:type="spellStart"/>
      <w:r>
        <w:t>docker</w:t>
      </w:r>
      <w:proofErr w:type="spellEnd"/>
      <w:r>
        <w:t xml:space="preserve"> </w:t>
      </w:r>
      <w:proofErr w:type="spellStart"/>
      <w:r>
        <w:t>build</w:t>
      </w:r>
      <w:proofErr w:type="spellEnd"/>
      <w:r>
        <w:t xml:space="preserve"> </w:t>
      </w:r>
      <w:proofErr w:type="spellStart"/>
      <w:proofErr w:type="gramStart"/>
      <w:r>
        <w:t>platziapp</w:t>
      </w:r>
      <w:proofErr w:type="spellEnd"/>
      <w:r>
        <w:t xml:space="preserve"> .</w:t>
      </w:r>
      <w:proofErr w:type="gramEnd"/>
      <w:r>
        <w:t xml:space="preserve"> (creo la imagen local)</w:t>
      </w:r>
      <w:r>
        <w:br/>
        <w:t xml:space="preserve">$ </w:t>
      </w:r>
      <w:proofErr w:type="spellStart"/>
      <w:r>
        <w:t>docker</w:t>
      </w:r>
      <w:proofErr w:type="spellEnd"/>
      <w:r>
        <w:t xml:space="preserve"> run --</w:t>
      </w:r>
      <w:proofErr w:type="spellStart"/>
      <w:r>
        <w:t>rm</w:t>
      </w:r>
      <w:proofErr w:type="spellEnd"/>
      <w:r>
        <w:t xml:space="preserve"> -p 3000:3000 -v </w:t>
      </w:r>
      <w:proofErr w:type="spellStart"/>
      <w:proofErr w:type="gramStart"/>
      <w:r>
        <w:t>pathlocal</w:t>
      </w:r>
      <w:proofErr w:type="spellEnd"/>
      <w:r>
        <w:t>/</w:t>
      </w:r>
      <w:proofErr w:type="spellStart"/>
      <w:r>
        <w:t>index.js:pathcontenedor</w:t>
      </w:r>
      <w:proofErr w:type="spellEnd"/>
      <w:r>
        <w:t>/index.js</w:t>
      </w:r>
      <w:proofErr w:type="gramEnd"/>
      <w:r>
        <w:t xml:space="preserve"> </w:t>
      </w:r>
      <w:proofErr w:type="spellStart"/>
      <w:r>
        <w:t>platziapp</w:t>
      </w:r>
      <w:proofErr w:type="spellEnd"/>
      <w:r>
        <w:t xml:space="preserve"> (corro un contenedor y monto el archivo index.js para que se actualice dinámicamente con </w:t>
      </w:r>
      <w:proofErr w:type="spellStart"/>
      <w:r>
        <w:t>nodemon</w:t>
      </w:r>
      <w:proofErr w:type="spellEnd"/>
      <w:r>
        <w:t xml:space="preserve"> que está declarado en mi </w:t>
      </w:r>
      <w:proofErr w:type="spellStart"/>
      <w:r>
        <w:t>Dockerfile</w:t>
      </w:r>
      <w:proofErr w:type="spellEnd"/>
      <w:r>
        <w:t>)</w:t>
      </w:r>
    </w:p>
    <w:p w14:paraId="5A443852" w14:textId="06319555" w:rsidR="00E7445B" w:rsidRDefault="00E7445B" w:rsidP="005C3D6B">
      <w:pPr>
        <w:ind w:firstLine="708"/>
      </w:pPr>
    </w:p>
    <w:p w14:paraId="10306A09" w14:textId="77777777" w:rsidR="00E7445B" w:rsidRPr="00E7445B" w:rsidRDefault="00E7445B" w:rsidP="00E7445B">
      <w:pPr>
        <w:spacing w:before="100" w:beforeAutospacing="1" w:after="100" w:afterAutospacing="1" w:line="240" w:lineRule="auto"/>
        <w:rPr>
          <w:rFonts w:ascii="Times New Roman" w:eastAsia="Times New Roman" w:hAnsi="Times New Roman" w:cs="Times New Roman"/>
          <w:sz w:val="24"/>
          <w:szCs w:val="24"/>
          <w:lang w:eastAsia="es-AR"/>
        </w:rPr>
      </w:pPr>
      <w:r w:rsidRPr="00E7445B">
        <w:rPr>
          <w:rFonts w:ascii="Times New Roman" w:eastAsia="Times New Roman" w:hAnsi="Times New Roman" w:cs="Times New Roman"/>
          <w:sz w:val="24"/>
          <w:szCs w:val="24"/>
          <w:lang w:eastAsia="es-AR"/>
        </w:rPr>
        <w:t xml:space="preserve">La clave está en estructurar nuestro </w:t>
      </w:r>
      <w:proofErr w:type="spellStart"/>
      <w:r w:rsidRPr="00E7445B">
        <w:rPr>
          <w:rFonts w:ascii="Times New Roman" w:eastAsia="Times New Roman" w:hAnsi="Times New Roman" w:cs="Times New Roman"/>
          <w:sz w:val="24"/>
          <w:szCs w:val="24"/>
          <w:lang w:eastAsia="es-AR"/>
        </w:rPr>
        <w:t>Dockerfile</w:t>
      </w:r>
      <w:proofErr w:type="spellEnd"/>
      <w:r w:rsidRPr="00E7445B">
        <w:rPr>
          <w:rFonts w:ascii="Times New Roman" w:eastAsia="Times New Roman" w:hAnsi="Times New Roman" w:cs="Times New Roman"/>
          <w:sz w:val="24"/>
          <w:szCs w:val="24"/>
          <w:lang w:eastAsia="es-AR"/>
        </w:rPr>
        <w:t xml:space="preserve"> de manera de que primero se copien todas las dependencias y posteriormente nuestro código fuente, que es el </w:t>
      </w:r>
      <w:proofErr w:type="spellStart"/>
      <w:r w:rsidRPr="00E7445B">
        <w:rPr>
          <w:rFonts w:ascii="Times New Roman" w:eastAsia="Times New Roman" w:hAnsi="Times New Roman" w:cs="Times New Roman"/>
          <w:sz w:val="24"/>
          <w:szCs w:val="24"/>
          <w:lang w:eastAsia="es-AR"/>
        </w:rPr>
        <w:t>mas</w:t>
      </w:r>
      <w:proofErr w:type="spellEnd"/>
      <w:r w:rsidRPr="00E7445B">
        <w:rPr>
          <w:rFonts w:ascii="Times New Roman" w:eastAsia="Times New Roman" w:hAnsi="Times New Roman" w:cs="Times New Roman"/>
          <w:sz w:val="24"/>
          <w:szCs w:val="24"/>
          <w:lang w:eastAsia="es-AR"/>
        </w:rPr>
        <w:t xml:space="preserve"> </w:t>
      </w:r>
      <w:proofErr w:type="spellStart"/>
      <w:r w:rsidRPr="00E7445B">
        <w:rPr>
          <w:rFonts w:ascii="Times New Roman" w:eastAsia="Times New Roman" w:hAnsi="Times New Roman" w:cs="Times New Roman"/>
          <w:sz w:val="24"/>
          <w:szCs w:val="24"/>
          <w:lang w:eastAsia="es-AR"/>
        </w:rPr>
        <w:t>suceptible</w:t>
      </w:r>
      <w:proofErr w:type="spellEnd"/>
      <w:r w:rsidRPr="00E7445B">
        <w:rPr>
          <w:rFonts w:ascii="Times New Roman" w:eastAsia="Times New Roman" w:hAnsi="Times New Roman" w:cs="Times New Roman"/>
          <w:sz w:val="24"/>
          <w:szCs w:val="24"/>
          <w:lang w:eastAsia="es-AR"/>
        </w:rPr>
        <w:t xml:space="preserve"> a cambios.</w:t>
      </w:r>
    </w:p>
    <w:p w14:paraId="373A94CD" w14:textId="671C95F4" w:rsidR="00E7445B" w:rsidRDefault="00E7445B" w:rsidP="005C3D6B">
      <w:pPr>
        <w:ind w:firstLine="708"/>
      </w:pPr>
    </w:p>
    <w:p w14:paraId="4EB1997E" w14:textId="4A71E3A9" w:rsidR="0071456F" w:rsidRDefault="0071456F" w:rsidP="005C3D6B">
      <w:pPr>
        <w:ind w:firstLine="708"/>
      </w:pPr>
      <w:r>
        <w:t>Comandos:</w:t>
      </w:r>
      <w:r>
        <w:br/>
        <w:t xml:space="preserve">$ </w:t>
      </w:r>
      <w:proofErr w:type="spellStart"/>
      <w:r>
        <w:t>docker</w:t>
      </w:r>
      <w:proofErr w:type="spellEnd"/>
      <w:r>
        <w:t xml:space="preserve"> </w:t>
      </w:r>
      <w:proofErr w:type="spellStart"/>
      <w:r>
        <w:t>network</w:t>
      </w:r>
      <w:proofErr w:type="spellEnd"/>
      <w:r>
        <w:t xml:space="preserve"> </w:t>
      </w:r>
      <w:proofErr w:type="spellStart"/>
      <w:r>
        <w:t>ls</w:t>
      </w:r>
      <w:proofErr w:type="spellEnd"/>
      <w:r>
        <w:t xml:space="preserve"> (listo las redes)</w:t>
      </w:r>
      <w:r>
        <w:br/>
        <w:t xml:space="preserve">$ </w:t>
      </w:r>
      <w:proofErr w:type="spellStart"/>
      <w:r>
        <w:t>docker</w:t>
      </w:r>
      <w:proofErr w:type="spellEnd"/>
      <w:r>
        <w:t xml:space="preserve"> </w:t>
      </w:r>
      <w:proofErr w:type="spellStart"/>
      <w:r>
        <w:t>network</w:t>
      </w:r>
      <w:proofErr w:type="spellEnd"/>
      <w:r>
        <w:t xml:space="preserve"> </w:t>
      </w:r>
      <w:proofErr w:type="spellStart"/>
      <w:r>
        <w:t>create</w:t>
      </w:r>
      <w:proofErr w:type="spellEnd"/>
      <w:r>
        <w:t xml:space="preserve"> --</w:t>
      </w:r>
      <w:proofErr w:type="spellStart"/>
      <w:r>
        <w:t>atachable</w:t>
      </w:r>
      <w:proofErr w:type="spellEnd"/>
      <w:r>
        <w:t xml:space="preserve"> </w:t>
      </w:r>
      <w:proofErr w:type="spellStart"/>
      <w:r>
        <w:t>plazinet</w:t>
      </w:r>
      <w:proofErr w:type="spellEnd"/>
      <w:r>
        <w:t xml:space="preserve"> (creo la red)</w:t>
      </w:r>
      <w:r>
        <w:br/>
        <w:t xml:space="preserve">$ </w:t>
      </w:r>
      <w:proofErr w:type="spellStart"/>
      <w:r>
        <w:t>docker</w:t>
      </w:r>
      <w:proofErr w:type="spellEnd"/>
      <w:r>
        <w:t xml:space="preserve"> </w:t>
      </w:r>
      <w:proofErr w:type="spellStart"/>
      <w:r>
        <w:t>inspect</w:t>
      </w:r>
      <w:proofErr w:type="spellEnd"/>
      <w:r>
        <w:t xml:space="preserve"> </w:t>
      </w:r>
      <w:proofErr w:type="spellStart"/>
      <w:r>
        <w:t>plazinet</w:t>
      </w:r>
      <w:proofErr w:type="spellEnd"/>
      <w:r>
        <w:t xml:space="preserve"> (veo toda la definición de la red creada)</w:t>
      </w:r>
      <w:r>
        <w:br/>
        <w:t xml:space="preserve">$ </w:t>
      </w:r>
      <w:proofErr w:type="spellStart"/>
      <w:r>
        <w:t>docker</w:t>
      </w:r>
      <w:proofErr w:type="spellEnd"/>
      <w:r>
        <w:t xml:space="preserve"> run -d --</w:t>
      </w:r>
      <w:proofErr w:type="spellStart"/>
      <w:r>
        <w:t>name</w:t>
      </w:r>
      <w:proofErr w:type="spellEnd"/>
      <w:r>
        <w:t xml:space="preserve"> </w:t>
      </w:r>
      <w:proofErr w:type="spellStart"/>
      <w:r>
        <w:t>db</w:t>
      </w:r>
      <w:proofErr w:type="spellEnd"/>
      <w:r>
        <w:t xml:space="preserve"> mongo (creo el contenedor de la BBDD)</w:t>
      </w:r>
      <w:r>
        <w:br/>
        <w:t xml:space="preserve">$ </w:t>
      </w:r>
      <w:proofErr w:type="spellStart"/>
      <w:r>
        <w:t>docker</w:t>
      </w:r>
      <w:proofErr w:type="spellEnd"/>
      <w:r>
        <w:t xml:space="preserve"> </w:t>
      </w:r>
      <w:proofErr w:type="spellStart"/>
      <w:r>
        <w:t>network</w:t>
      </w:r>
      <w:proofErr w:type="spellEnd"/>
      <w:r>
        <w:t xml:space="preserve"> </w:t>
      </w:r>
      <w:proofErr w:type="spellStart"/>
      <w:r>
        <w:t>connect</w:t>
      </w:r>
      <w:proofErr w:type="spellEnd"/>
      <w:r>
        <w:t xml:space="preserve"> </w:t>
      </w:r>
      <w:proofErr w:type="spellStart"/>
      <w:r>
        <w:t>plazinet</w:t>
      </w:r>
      <w:proofErr w:type="spellEnd"/>
      <w:r>
        <w:t xml:space="preserve"> </w:t>
      </w:r>
      <w:proofErr w:type="spellStart"/>
      <w:r>
        <w:t>db</w:t>
      </w:r>
      <w:proofErr w:type="spellEnd"/>
      <w:r>
        <w:t xml:space="preserve"> (conecto el contenedor “</w:t>
      </w:r>
      <w:proofErr w:type="spellStart"/>
      <w:r>
        <w:t>db</w:t>
      </w:r>
      <w:proofErr w:type="spellEnd"/>
      <w:r>
        <w:t>” a la red “</w:t>
      </w:r>
      <w:proofErr w:type="spellStart"/>
      <w:r>
        <w:t>platzinet</w:t>
      </w:r>
      <w:proofErr w:type="spellEnd"/>
      <w:r>
        <w:t>”)</w:t>
      </w:r>
      <w:r>
        <w:br/>
        <w:t xml:space="preserve">$ </w:t>
      </w:r>
      <w:proofErr w:type="spellStart"/>
      <w:r>
        <w:t>docker</w:t>
      </w:r>
      <w:proofErr w:type="spellEnd"/>
      <w:r>
        <w:t xml:space="preserve"> run -d -</w:t>
      </w:r>
      <w:proofErr w:type="spellStart"/>
      <w:r>
        <w:t>name</w:t>
      </w:r>
      <w:proofErr w:type="spellEnd"/>
      <w:r>
        <w:t xml:space="preserve"> app -p 3000:3000 --</w:t>
      </w:r>
      <w:proofErr w:type="spellStart"/>
      <w:r>
        <w:t>env</w:t>
      </w:r>
      <w:proofErr w:type="spellEnd"/>
      <w:r>
        <w:t xml:space="preserve"> MONGO_URL=mondodb://db:27017/test </w:t>
      </w:r>
      <w:proofErr w:type="spellStart"/>
      <w:r>
        <w:t>platzi</w:t>
      </w:r>
      <w:proofErr w:type="spellEnd"/>
      <w:r>
        <w:t xml:space="preserve"> (corro el contenedor “app” y le paso una variable)</w:t>
      </w:r>
      <w:r>
        <w:br/>
        <w:t xml:space="preserve">$ </w:t>
      </w:r>
      <w:proofErr w:type="spellStart"/>
      <w:r>
        <w:t>docker</w:t>
      </w:r>
      <w:proofErr w:type="spellEnd"/>
      <w:r>
        <w:t xml:space="preserve"> </w:t>
      </w:r>
      <w:proofErr w:type="spellStart"/>
      <w:r>
        <w:t>network</w:t>
      </w:r>
      <w:proofErr w:type="spellEnd"/>
      <w:r>
        <w:t xml:space="preserve"> </w:t>
      </w:r>
      <w:proofErr w:type="spellStart"/>
      <w:r>
        <w:t>connect</w:t>
      </w:r>
      <w:proofErr w:type="spellEnd"/>
      <w:r>
        <w:t xml:space="preserve"> </w:t>
      </w:r>
      <w:proofErr w:type="spellStart"/>
      <w:r>
        <w:t>plazinet</w:t>
      </w:r>
      <w:proofErr w:type="spellEnd"/>
      <w:r>
        <w:t xml:space="preserve"> app (conecto el contenedor “app” a la red “</w:t>
      </w:r>
      <w:proofErr w:type="spellStart"/>
      <w:r>
        <w:t>plazinet</w:t>
      </w:r>
      <w:proofErr w:type="spellEnd"/>
      <w:r>
        <w:t>”)</w:t>
      </w:r>
    </w:p>
    <w:p w14:paraId="0E37A270" w14:textId="075F6694" w:rsidR="00BA79AA" w:rsidRDefault="00BA79AA" w:rsidP="005C3D6B">
      <w:pPr>
        <w:ind w:firstLine="708"/>
      </w:pPr>
    </w:p>
    <w:p w14:paraId="3752ACCF" w14:textId="77777777" w:rsidR="00BA79AA" w:rsidRPr="00BA79AA" w:rsidRDefault="00BA79AA" w:rsidP="00BA79AA">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BA79AA">
        <w:rPr>
          <w:rFonts w:ascii="Times New Roman" w:eastAsia="Times New Roman" w:hAnsi="Times New Roman" w:cs="Times New Roman"/>
          <w:b/>
          <w:bCs/>
          <w:sz w:val="24"/>
          <w:szCs w:val="24"/>
          <w:lang w:eastAsia="es-AR"/>
        </w:rPr>
        <w:t xml:space="preserve">Éxito total éxito </w:t>
      </w:r>
      <w:proofErr w:type="spellStart"/>
      <w:r w:rsidRPr="00BA79AA">
        <w:rPr>
          <w:rFonts w:ascii="Times New Roman" w:eastAsia="Times New Roman" w:hAnsi="Times New Roman" w:cs="Times New Roman"/>
          <w:b/>
          <w:bCs/>
          <w:sz w:val="24"/>
          <w:szCs w:val="24"/>
          <w:lang w:eastAsia="es-AR"/>
        </w:rPr>
        <w:t>roootundo</w:t>
      </w:r>
      <w:proofErr w:type="spellEnd"/>
      <w:r w:rsidRPr="00BA79AA">
        <w:rPr>
          <w:rFonts w:ascii="Times New Roman" w:eastAsia="Times New Roman" w:hAnsi="Times New Roman" w:cs="Times New Roman"/>
          <w:b/>
          <w:bCs/>
          <w:sz w:val="24"/>
          <w:szCs w:val="24"/>
          <w:lang w:eastAsia="es-AR"/>
        </w:rPr>
        <w:t>!!!</w:t>
      </w:r>
      <w:proofErr w:type="gramEnd"/>
      <w:r w:rsidRPr="00BA79AA">
        <w:rPr>
          <w:rFonts w:ascii="Times New Roman" w:eastAsia="Times New Roman" w:hAnsi="Times New Roman" w:cs="Times New Roman"/>
          <w:sz w:val="24"/>
          <w:szCs w:val="24"/>
          <w:lang w:eastAsia="es-AR"/>
        </w:rPr>
        <w:br/>
      </w:r>
      <w:ins w:id="7" w:author="Unknown">
        <w:r w:rsidRPr="00BA79AA">
          <w:rPr>
            <w:rFonts w:ascii="Times New Roman" w:eastAsia="Times New Roman" w:hAnsi="Times New Roman" w:cs="Times New Roman"/>
            <w:sz w:val="24"/>
            <w:szCs w:val="24"/>
            <w:lang w:eastAsia="es-AR"/>
          </w:rPr>
          <w:t>Comandos:</w:t>
        </w:r>
      </w:ins>
    </w:p>
    <w:p w14:paraId="79BC6347" w14:textId="77777777" w:rsidR="00BA79AA" w:rsidRPr="00BA79AA" w:rsidRDefault="00BA79AA" w:rsidP="00BA79AA">
      <w:pPr>
        <w:spacing w:before="100" w:beforeAutospacing="1" w:after="100" w:afterAutospacing="1" w:line="240" w:lineRule="auto"/>
        <w:rPr>
          <w:rFonts w:ascii="Times New Roman" w:eastAsia="Times New Roman" w:hAnsi="Times New Roman" w:cs="Times New Roman"/>
          <w:sz w:val="24"/>
          <w:szCs w:val="24"/>
          <w:lang w:eastAsia="es-AR"/>
        </w:rPr>
      </w:pPr>
      <w:r w:rsidRPr="00BA79AA">
        <w:rPr>
          <w:rFonts w:ascii="Segoe UI Symbol" w:eastAsia="Times New Roman" w:hAnsi="Segoe UI Symbol" w:cs="Segoe UI Symbol"/>
          <w:sz w:val="20"/>
          <w:szCs w:val="20"/>
          <w:lang w:eastAsia="es-AR"/>
        </w:rPr>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network</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ls</w:t>
      </w:r>
      <w:proofErr w:type="spellEnd"/>
      <w:r w:rsidRPr="00BA79AA">
        <w:rPr>
          <w:rFonts w:ascii="Times New Roman" w:eastAsia="Times New Roman" w:hAnsi="Times New Roman" w:cs="Times New Roman"/>
          <w:sz w:val="24"/>
          <w:szCs w:val="24"/>
          <w:lang w:eastAsia="es-AR"/>
        </w:rPr>
        <w:br/>
        <w:t xml:space="preserve">Permite que otros contenedores se conecten al </w:t>
      </w:r>
      <w:proofErr w:type="spellStart"/>
      <w:r w:rsidRPr="00BA79AA">
        <w:rPr>
          <w:rFonts w:ascii="Times New Roman" w:eastAsia="Times New Roman" w:hAnsi="Times New Roman" w:cs="Times New Roman"/>
          <w:sz w:val="24"/>
          <w:szCs w:val="24"/>
          <w:lang w:eastAsia="es-AR"/>
        </w:rPr>
        <w:t>network</w:t>
      </w:r>
      <w:proofErr w:type="spellEnd"/>
      <w:r w:rsidRPr="00BA79AA">
        <w:rPr>
          <w:rFonts w:ascii="Times New Roman" w:eastAsia="Times New Roman" w:hAnsi="Times New Roman" w:cs="Times New Roman"/>
          <w:sz w:val="24"/>
          <w:szCs w:val="24"/>
          <w:lang w:eastAsia="es-AR"/>
        </w:rPr>
        <w:br/>
      </w:r>
      <w:r w:rsidRPr="00BA79AA">
        <w:rPr>
          <w:rFonts w:ascii="Segoe UI Symbol" w:eastAsia="Times New Roman" w:hAnsi="Segoe UI Symbol" w:cs="Segoe UI Symbol"/>
          <w:sz w:val="20"/>
          <w:szCs w:val="20"/>
          <w:lang w:eastAsia="es-AR"/>
        </w:rPr>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network</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create</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attachable</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platzinet</w:t>
      </w:r>
      <w:proofErr w:type="spellEnd"/>
      <w:r w:rsidRPr="00BA79AA">
        <w:rPr>
          <w:rFonts w:ascii="Times New Roman" w:eastAsia="Times New Roman" w:hAnsi="Times New Roman" w:cs="Times New Roman"/>
          <w:sz w:val="24"/>
          <w:szCs w:val="24"/>
          <w:lang w:eastAsia="es-AR"/>
        </w:rPr>
        <w:br/>
      </w:r>
      <w:proofErr w:type="spellStart"/>
      <w:r w:rsidRPr="00BA79AA">
        <w:rPr>
          <w:rFonts w:ascii="Times New Roman" w:eastAsia="Times New Roman" w:hAnsi="Times New Roman" w:cs="Times New Roman"/>
          <w:sz w:val="24"/>
          <w:szCs w:val="24"/>
          <w:lang w:eastAsia="es-AR"/>
        </w:rPr>
        <w:t>Inspeciona</w:t>
      </w:r>
      <w:proofErr w:type="spellEnd"/>
      <w:r w:rsidRPr="00BA79AA">
        <w:rPr>
          <w:rFonts w:ascii="Times New Roman" w:eastAsia="Times New Roman" w:hAnsi="Times New Roman" w:cs="Times New Roman"/>
          <w:sz w:val="24"/>
          <w:szCs w:val="24"/>
          <w:lang w:eastAsia="es-AR"/>
        </w:rPr>
        <w:t xml:space="preserve"> el </w:t>
      </w:r>
      <w:proofErr w:type="spellStart"/>
      <w:r w:rsidRPr="00BA79AA">
        <w:rPr>
          <w:rFonts w:ascii="Times New Roman" w:eastAsia="Times New Roman" w:hAnsi="Times New Roman" w:cs="Times New Roman"/>
          <w:sz w:val="24"/>
          <w:szCs w:val="24"/>
          <w:lang w:eastAsia="es-AR"/>
        </w:rPr>
        <w:t>network</w:t>
      </w:r>
      <w:proofErr w:type="spellEnd"/>
      <w:r w:rsidRPr="00BA79AA">
        <w:rPr>
          <w:rFonts w:ascii="Times New Roman" w:eastAsia="Times New Roman" w:hAnsi="Times New Roman" w:cs="Times New Roman"/>
          <w:sz w:val="24"/>
          <w:szCs w:val="24"/>
          <w:lang w:eastAsia="es-AR"/>
        </w:rPr>
        <w:t xml:space="preserve"> creado</w:t>
      </w:r>
      <w:r w:rsidRPr="00BA79AA">
        <w:rPr>
          <w:rFonts w:ascii="Times New Roman" w:eastAsia="Times New Roman" w:hAnsi="Times New Roman" w:cs="Times New Roman"/>
          <w:sz w:val="24"/>
          <w:szCs w:val="24"/>
          <w:lang w:eastAsia="es-AR"/>
        </w:rPr>
        <w:br/>
      </w:r>
      <w:r w:rsidRPr="00BA79AA">
        <w:rPr>
          <w:rFonts w:ascii="Segoe UI Symbol" w:eastAsia="Times New Roman" w:hAnsi="Segoe UI Symbol" w:cs="Segoe UI Symbol"/>
          <w:sz w:val="20"/>
          <w:szCs w:val="20"/>
          <w:lang w:eastAsia="es-AR"/>
        </w:rPr>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network</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inspect</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platzinet</w:t>
      </w:r>
      <w:proofErr w:type="spellEnd"/>
      <w:r w:rsidRPr="00BA79AA">
        <w:rPr>
          <w:rFonts w:ascii="Times New Roman" w:eastAsia="Times New Roman" w:hAnsi="Times New Roman" w:cs="Times New Roman"/>
          <w:sz w:val="24"/>
          <w:szCs w:val="24"/>
          <w:lang w:eastAsia="es-AR"/>
        </w:rPr>
        <w:br/>
        <w:t>Crea contenedor de mongo</w:t>
      </w:r>
      <w:r w:rsidRPr="00BA79AA">
        <w:rPr>
          <w:rFonts w:ascii="Times New Roman" w:eastAsia="Times New Roman" w:hAnsi="Times New Roman" w:cs="Times New Roman"/>
          <w:sz w:val="24"/>
          <w:szCs w:val="24"/>
          <w:lang w:eastAsia="es-AR"/>
        </w:rPr>
        <w:br/>
      </w:r>
      <w:r w:rsidRPr="00BA79AA">
        <w:rPr>
          <w:rFonts w:ascii="Segoe UI Symbol" w:eastAsia="Times New Roman" w:hAnsi="Segoe UI Symbol" w:cs="Segoe UI Symbol"/>
          <w:sz w:val="20"/>
          <w:szCs w:val="20"/>
          <w:lang w:eastAsia="es-AR"/>
        </w:rPr>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run -d --</w:t>
      </w:r>
      <w:proofErr w:type="spellStart"/>
      <w:r w:rsidRPr="00BA79AA">
        <w:rPr>
          <w:rFonts w:ascii="Courier New" w:eastAsia="Times New Roman" w:hAnsi="Courier New" w:cs="Courier New"/>
          <w:sz w:val="20"/>
          <w:szCs w:val="20"/>
          <w:lang w:eastAsia="es-AR"/>
        </w:rPr>
        <w:t>name</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db</w:t>
      </w:r>
      <w:proofErr w:type="spellEnd"/>
      <w:r w:rsidRPr="00BA79AA">
        <w:rPr>
          <w:rFonts w:ascii="Courier New" w:eastAsia="Times New Roman" w:hAnsi="Courier New" w:cs="Courier New"/>
          <w:sz w:val="20"/>
          <w:szCs w:val="20"/>
          <w:lang w:eastAsia="es-AR"/>
        </w:rPr>
        <w:t xml:space="preserve"> mongo:4</w:t>
      </w:r>
      <w:r w:rsidRPr="00BA79AA">
        <w:rPr>
          <w:rFonts w:ascii="Times New Roman" w:eastAsia="Times New Roman" w:hAnsi="Times New Roman" w:cs="Times New Roman"/>
          <w:sz w:val="24"/>
          <w:szCs w:val="24"/>
          <w:lang w:eastAsia="es-AR"/>
        </w:rPr>
        <w:br/>
        <w:t xml:space="preserve">Conectar el contenedor </w:t>
      </w:r>
      <w:proofErr w:type="spellStart"/>
      <w:r w:rsidRPr="00BA79AA">
        <w:rPr>
          <w:rFonts w:ascii="Times New Roman" w:eastAsia="Times New Roman" w:hAnsi="Times New Roman" w:cs="Times New Roman"/>
          <w:sz w:val="24"/>
          <w:szCs w:val="24"/>
          <w:lang w:eastAsia="es-AR"/>
        </w:rPr>
        <w:t>db</w:t>
      </w:r>
      <w:proofErr w:type="spellEnd"/>
      <w:r w:rsidRPr="00BA79AA">
        <w:rPr>
          <w:rFonts w:ascii="Times New Roman" w:eastAsia="Times New Roman" w:hAnsi="Times New Roman" w:cs="Times New Roman"/>
          <w:sz w:val="24"/>
          <w:szCs w:val="24"/>
          <w:lang w:eastAsia="es-AR"/>
        </w:rPr>
        <w:t xml:space="preserve"> a la red </w:t>
      </w:r>
      <w:proofErr w:type="spellStart"/>
      <w:r w:rsidRPr="00BA79AA">
        <w:rPr>
          <w:rFonts w:ascii="Times New Roman" w:eastAsia="Times New Roman" w:hAnsi="Times New Roman" w:cs="Times New Roman"/>
          <w:sz w:val="24"/>
          <w:szCs w:val="24"/>
          <w:lang w:eastAsia="es-AR"/>
        </w:rPr>
        <w:t>platzinet</w:t>
      </w:r>
      <w:proofErr w:type="spellEnd"/>
      <w:r w:rsidRPr="00BA79AA">
        <w:rPr>
          <w:rFonts w:ascii="Times New Roman" w:eastAsia="Times New Roman" w:hAnsi="Times New Roman" w:cs="Times New Roman"/>
          <w:sz w:val="24"/>
          <w:szCs w:val="24"/>
          <w:lang w:eastAsia="es-AR"/>
        </w:rPr>
        <w:br/>
      </w:r>
      <w:r w:rsidRPr="00BA79AA">
        <w:rPr>
          <w:rFonts w:ascii="Segoe UI Symbol" w:eastAsia="Times New Roman" w:hAnsi="Segoe UI Symbol" w:cs="Segoe UI Symbol"/>
          <w:sz w:val="20"/>
          <w:szCs w:val="20"/>
          <w:lang w:eastAsia="es-AR"/>
        </w:rPr>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network</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connect</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platzinet</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db</w:t>
      </w:r>
      <w:proofErr w:type="spellEnd"/>
      <w:r w:rsidRPr="00BA79AA">
        <w:rPr>
          <w:rFonts w:ascii="Times New Roman" w:eastAsia="Times New Roman" w:hAnsi="Times New Roman" w:cs="Times New Roman"/>
          <w:sz w:val="24"/>
          <w:szCs w:val="24"/>
          <w:lang w:eastAsia="es-AR"/>
        </w:rPr>
        <w:br/>
        <w:t xml:space="preserve">Contenedor usando la imagen </w:t>
      </w:r>
      <w:proofErr w:type="spellStart"/>
      <w:r w:rsidRPr="00BA79AA">
        <w:rPr>
          <w:rFonts w:ascii="Courier New" w:eastAsia="Times New Roman" w:hAnsi="Courier New" w:cs="Courier New"/>
          <w:sz w:val="20"/>
          <w:szCs w:val="20"/>
          <w:lang w:eastAsia="es-AR"/>
        </w:rPr>
        <w:t>platziapp</w:t>
      </w:r>
      <w:proofErr w:type="spellEnd"/>
      <w:r w:rsidRPr="00BA79AA">
        <w:rPr>
          <w:rFonts w:ascii="Times New Roman" w:eastAsia="Times New Roman" w:hAnsi="Times New Roman" w:cs="Times New Roman"/>
          <w:sz w:val="24"/>
          <w:szCs w:val="24"/>
          <w:lang w:eastAsia="es-AR"/>
        </w:rPr>
        <w:t xml:space="preserve">, </w:t>
      </w:r>
      <w:proofErr w:type="spellStart"/>
      <w:r w:rsidRPr="00BA79AA">
        <w:rPr>
          <w:rFonts w:ascii="Times New Roman" w:eastAsia="Times New Roman" w:hAnsi="Times New Roman" w:cs="Times New Roman"/>
          <w:sz w:val="24"/>
          <w:szCs w:val="24"/>
          <w:lang w:eastAsia="es-AR"/>
        </w:rPr>
        <w:t>ademas</w:t>
      </w:r>
      <w:proofErr w:type="spellEnd"/>
      <w:r w:rsidRPr="00BA79AA">
        <w:rPr>
          <w:rFonts w:ascii="Times New Roman" w:eastAsia="Times New Roman" w:hAnsi="Times New Roman" w:cs="Times New Roman"/>
          <w:sz w:val="24"/>
          <w:szCs w:val="24"/>
          <w:lang w:eastAsia="es-AR"/>
        </w:rPr>
        <w:t xml:space="preserve"> conecta con el contenedor de mongo base de datos </w:t>
      </w:r>
      <w:r w:rsidRPr="00BA79AA">
        <w:rPr>
          <w:rFonts w:ascii="Courier New" w:eastAsia="Times New Roman" w:hAnsi="Courier New" w:cs="Courier New"/>
          <w:sz w:val="20"/>
          <w:szCs w:val="20"/>
          <w:lang w:eastAsia="es-AR"/>
        </w:rPr>
        <w:t>test</w:t>
      </w:r>
      <w:r w:rsidRPr="00BA79AA">
        <w:rPr>
          <w:rFonts w:ascii="Times New Roman" w:eastAsia="Times New Roman" w:hAnsi="Times New Roman" w:cs="Times New Roman"/>
          <w:sz w:val="24"/>
          <w:szCs w:val="24"/>
          <w:lang w:eastAsia="es-AR"/>
        </w:rPr>
        <w:t>, con una variable de entorno</w:t>
      </w:r>
      <w:r w:rsidRPr="00BA79AA">
        <w:rPr>
          <w:rFonts w:ascii="Times New Roman" w:eastAsia="Times New Roman" w:hAnsi="Times New Roman" w:cs="Times New Roman"/>
          <w:sz w:val="24"/>
          <w:szCs w:val="24"/>
          <w:lang w:eastAsia="es-AR"/>
        </w:rPr>
        <w:br/>
      </w:r>
      <w:r w:rsidRPr="00BA79AA">
        <w:rPr>
          <w:rFonts w:ascii="Segoe UI Symbol" w:eastAsia="Times New Roman" w:hAnsi="Segoe UI Symbol" w:cs="Segoe UI Symbol"/>
          <w:sz w:val="20"/>
          <w:szCs w:val="20"/>
          <w:lang w:eastAsia="es-AR"/>
        </w:rPr>
        <w:lastRenderedPageBreak/>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run -d --</w:t>
      </w:r>
      <w:proofErr w:type="spellStart"/>
      <w:r w:rsidRPr="00BA79AA">
        <w:rPr>
          <w:rFonts w:ascii="Courier New" w:eastAsia="Times New Roman" w:hAnsi="Courier New" w:cs="Courier New"/>
          <w:sz w:val="20"/>
          <w:szCs w:val="20"/>
          <w:lang w:eastAsia="es-AR"/>
        </w:rPr>
        <w:t>name</w:t>
      </w:r>
      <w:proofErr w:type="spellEnd"/>
      <w:r w:rsidRPr="00BA79AA">
        <w:rPr>
          <w:rFonts w:ascii="Courier New" w:eastAsia="Times New Roman" w:hAnsi="Courier New" w:cs="Courier New"/>
          <w:sz w:val="20"/>
          <w:szCs w:val="20"/>
          <w:lang w:eastAsia="es-AR"/>
        </w:rPr>
        <w:t xml:space="preserve"> app -p 3000:3000 --</w:t>
      </w:r>
      <w:proofErr w:type="spellStart"/>
      <w:r w:rsidRPr="00BA79AA">
        <w:rPr>
          <w:rFonts w:ascii="Courier New" w:eastAsia="Times New Roman" w:hAnsi="Courier New" w:cs="Courier New"/>
          <w:sz w:val="20"/>
          <w:szCs w:val="20"/>
          <w:lang w:eastAsia="es-AR"/>
        </w:rPr>
        <w:t>env</w:t>
      </w:r>
      <w:proofErr w:type="spellEnd"/>
      <w:r w:rsidRPr="00BA79AA">
        <w:rPr>
          <w:rFonts w:ascii="Courier New" w:eastAsia="Times New Roman" w:hAnsi="Courier New" w:cs="Courier New"/>
          <w:sz w:val="20"/>
          <w:szCs w:val="20"/>
          <w:lang w:eastAsia="es-AR"/>
        </w:rPr>
        <w:t xml:space="preserve"> MONGO_URL=mongodb://db:27017/test </w:t>
      </w:r>
      <w:proofErr w:type="spellStart"/>
      <w:r w:rsidRPr="00BA79AA">
        <w:rPr>
          <w:rFonts w:ascii="Courier New" w:eastAsia="Times New Roman" w:hAnsi="Courier New" w:cs="Courier New"/>
          <w:sz w:val="20"/>
          <w:szCs w:val="20"/>
          <w:lang w:eastAsia="es-AR"/>
        </w:rPr>
        <w:t>platziapp</w:t>
      </w:r>
      <w:proofErr w:type="spellEnd"/>
      <w:r w:rsidRPr="00BA79AA">
        <w:rPr>
          <w:rFonts w:ascii="Times New Roman" w:eastAsia="Times New Roman" w:hAnsi="Times New Roman" w:cs="Times New Roman"/>
          <w:sz w:val="24"/>
          <w:szCs w:val="24"/>
          <w:lang w:eastAsia="es-AR"/>
        </w:rPr>
        <w:br/>
        <w:t xml:space="preserve">Conectar el contenedor app a la red </w:t>
      </w:r>
      <w:proofErr w:type="spellStart"/>
      <w:r w:rsidRPr="00BA79AA">
        <w:rPr>
          <w:rFonts w:ascii="Times New Roman" w:eastAsia="Times New Roman" w:hAnsi="Times New Roman" w:cs="Times New Roman"/>
          <w:sz w:val="24"/>
          <w:szCs w:val="24"/>
          <w:lang w:eastAsia="es-AR"/>
        </w:rPr>
        <w:t>platzinet</w:t>
      </w:r>
      <w:proofErr w:type="spellEnd"/>
      <w:r w:rsidRPr="00BA79AA">
        <w:rPr>
          <w:rFonts w:ascii="Times New Roman" w:eastAsia="Times New Roman" w:hAnsi="Times New Roman" w:cs="Times New Roman"/>
          <w:sz w:val="24"/>
          <w:szCs w:val="24"/>
          <w:lang w:eastAsia="es-AR"/>
        </w:rPr>
        <w:br/>
      </w:r>
      <w:r w:rsidRPr="00BA79AA">
        <w:rPr>
          <w:rFonts w:ascii="Segoe UI Symbol" w:eastAsia="Times New Roman" w:hAnsi="Segoe UI Symbol" w:cs="Segoe UI Symbol"/>
          <w:sz w:val="20"/>
          <w:szCs w:val="20"/>
          <w:lang w:eastAsia="es-AR"/>
        </w:rPr>
        <w:t>➜</w:t>
      </w:r>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docker</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network</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connect</w:t>
      </w:r>
      <w:proofErr w:type="spellEnd"/>
      <w:r w:rsidRPr="00BA79AA">
        <w:rPr>
          <w:rFonts w:ascii="Courier New" w:eastAsia="Times New Roman" w:hAnsi="Courier New" w:cs="Courier New"/>
          <w:sz w:val="20"/>
          <w:szCs w:val="20"/>
          <w:lang w:eastAsia="es-AR"/>
        </w:rPr>
        <w:t xml:space="preserve"> </w:t>
      </w:r>
      <w:proofErr w:type="spellStart"/>
      <w:r w:rsidRPr="00BA79AA">
        <w:rPr>
          <w:rFonts w:ascii="Courier New" w:eastAsia="Times New Roman" w:hAnsi="Courier New" w:cs="Courier New"/>
          <w:sz w:val="20"/>
          <w:szCs w:val="20"/>
          <w:lang w:eastAsia="es-AR"/>
        </w:rPr>
        <w:t>platzinet</w:t>
      </w:r>
      <w:proofErr w:type="spellEnd"/>
      <w:r w:rsidRPr="00BA79AA">
        <w:rPr>
          <w:rFonts w:ascii="Courier New" w:eastAsia="Times New Roman" w:hAnsi="Courier New" w:cs="Courier New"/>
          <w:sz w:val="20"/>
          <w:szCs w:val="20"/>
          <w:lang w:eastAsia="es-AR"/>
        </w:rPr>
        <w:t xml:space="preserve"> app</w:t>
      </w:r>
    </w:p>
    <w:p w14:paraId="71EEDE9B" w14:textId="4B399214" w:rsidR="00BA79AA" w:rsidRDefault="00BA79AA" w:rsidP="005C3D6B">
      <w:pPr>
        <w:ind w:firstLine="708"/>
      </w:pPr>
    </w:p>
    <w:p w14:paraId="7B740A67" w14:textId="77777777" w:rsidR="00BA79AA" w:rsidRPr="00BA79AA" w:rsidRDefault="00BA79AA" w:rsidP="00BA79AA">
      <w:pPr>
        <w:spacing w:before="100" w:beforeAutospacing="1" w:after="100" w:afterAutospacing="1" w:line="240" w:lineRule="auto"/>
        <w:rPr>
          <w:rFonts w:ascii="Times New Roman" w:eastAsia="Times New Roman" w:hAnsi="Times New Roman" w:cs="Times New Roman"/>
          <w:sz w:val="24"/>
          <w:szCs w:val="24"/>
          <w:lang w:eastAsia="es-AR"/>
        </w:rPr>
      </w:pPr>
      <w:r w:rsidRPr="00BA79AA">
        <w:rPr>
          <w:rFonts w:ascii="Times New Roman" w:eastAsia="Times New Roman" w:hAnsi="Times New Roman" w:cs="Times New Roman"/>
          <w:sz w:val="24"/>
          <w:szCs w:val="24"/>
          <w:lang w:eastAsia="es-AR"/>
        </w:rPr>
        <w:t xml:space="preserve">Docker </w:t>
      </w:r>
      <w:proofErr w:type="spellStart"/>
      <w:r w:rsidRPr="00BA79AA">
        <w:rPr>
          <w:rFonts w:ascii="Times New Roman" w:eastAsia="Times New Roman" w:hAnsi="Times New Roman" w:cs="Times New Roman"/>
          <w:sz w:val="24"/>
          <w:szCs w:val="24"/>
          <w:lang w:eastAsia="es-AR"/>
        </w:rPr>
        <w:t>Compose</w:t>
      </w:r>
      <w:proofErr w:type="spellEnd"/>
      <w:r w:rsidRPr="00BA79AA">
        <w:rPr>
          <w:rFonts w:ascii="Times New Roman" w:eastAsia="Times New Roman" w:hAnsi="Times New Roman" w:cs="Times New Roman"/>
          <w:sz w:val="24"/>
          <w:szCs w:val="24"/>
          <w:lang w:eastAsia="es-AR"/>
        </w:rPr>
        <w:t xml:space="preserve"> es una herramienta que permite simplificar el uso de Docker. A partir de archivos YAML es </w:t>
      </w:r>
      <w:proofErr w:type="spellStart"/>
      <w:r w:rsidRPr="00BA79AA">
        <w:rPr>
          <w:rFonts w:ascii="Times New Roman" w:eastAsia="Times New Roman" w:hAnsi="Times New Roman" w:cs="Times New Roman"/>
          <w:sz w:val="24"/>
          <w:szCs w:val="24"/>
          <w:lang w:eastAsia="es-AR"/>
        </w:rPr>
        <w:t>mas</w:t>
      </w:r>
      <w:proofErr w:type="spellEnd"/>
      <w:r w:rsidRPr="00BA79AA">
        <w:rPr>
          <w:rFonts w:ascii="Times New Roman" w:eastAsia="Times New Roman" w:hAnsi="Times New Roman" w:cs="Times New Roman"/>
          <w:sz w:val="24"/>
          <w:szCs w:val="24"/>
          <w:lang w:eastAsia="es-AR"/>
        </w:rPr>
        <w:t xml:space="preserve"> sencillo crear contendores, conectarlos, habilitar puertos, </w:t>
      </w:r>
      <w:proofErr w:type="spellStart"/>
      <w:r w:rsidRPr="00BA79AA">
        <w:rPr>
          <w:rFonts w:ascii="Times New Roman" w:eastAsia="Times New Roman" w:hAnsi="Times New Roman" w:cs="Times New Roman"/>
          <w:sz w:val="24"/>
          <w:szCs w:val="24"/>
          <w:lang w:eastAsia="es-AR"/>
        </w:rPr>
        <w:t>volumenes</w:t>
      </w:r>
      <w:proofErr w:type="spellEnd"/>
      <w:r w:rsidRPr="00BA79AA">
        <w:rPr>
          <w:rFonts w:ascii="Times New Roman" w:eastAsia="Times New Roman" w:hAnsi="Times New Roman" w:cs="Times New Roman"/>
          <w:sz w:val="24"/>
          <w:szCs w:val="24"/>
          <w:lang w:eastAsia="es-AR"/>
        </w:rPr>
        <w:t>, etc.</w:t>
      </w:r>
    </w:p>
    <w:p w14:paraId="2DC00C9A" w14:textId="77777777" w:rsidR="00BA79AA" w:rsidRPr="00BA79AA" w:rsidRDefault="00BA79AA" w:rsidP="00BA79AA">
      <w:pPr>
        <w:spacing w:before="100" w:beforeAutospacing="1" w:after="100" w:afterAutospacing="1" w:line="240" w:lineRule="auto"/>
        <w:rPr>
          <w:rFonts w:ascii="Times New Roman" w:eastAsia="Times New Roman" w:hAnsi="Times New Roman" w:cs="Times New Roman"/>
          <w:sz w:val="24"/>
          <w:szCs w:val="24"/>
          <w:lang w:eastAsia="es-AR"/>
        </w:rPr>
      </w:pPr>
      <w:r w:rsidRPr="00BA79AA">
        <w:rPr>
          <w:rFonts w:ascii="Times New Roman" w:eastAsia="Times New Roman" w:hAnsi="Times New Roman" w:cs="Times New Roman"/>
          <w:sz w:val="24"/>
          <w:szCs w:val="24"/>
          <w:lang w:eastAsia="es-AR"/>
        </w:rPr>
        <w:t xml:space="preserve">Con </w:t>
      </w:r>
      <w:proofErr w:type="spellStart"/>
      <w:r w:rsidRPr="00BA79AA">
        <w:rPr>
          <w:rFonts w:ascii="Times New Roman" w:eastAsia="Times New Roman" w:hAnsi="Times New Roman" w:cs="Times New Roman"/>
          <w:sz w:val="24"/>
          <w:szCs w:val="24"/>
          <w:lang w:eastAsia="es-AR"/>
        </w:rPr>
        <w:t>Compose</w:t>
      </w:r>
      <w:proofErr w:type="spellEnd"/>
      <w:r w:rsidRPr="00BA79AA">
        <w:rPr>
          <w:rFonts w:ascii="Times New Roman" w:eastAsia="Times New Roman" w:hAnsi="Times New Roman" w:cs="Times New Roman"/>
          <w:sz w:val="24"/>
          <w:szCs w:val="24"/>
          <w:lang w:eastAsia="es-AR"/>
        </w:rPr>
        <w:t xml:space="preserve"> puedes crear diferentes contenedores y al mismo tiempo, en cada contenedor, diferentes servicios, unirlos a un </w:t>
      </w:r>
      <w:proofErr w:type="spellStart"/>
      <w:r w:rsidRPr="00BA79AA">
        <w:rPr>
          <w:rFonts w:ascii="Times New Roman" w:eastAsia="Times New Roman" w:hAnsi="Times New Roman" w:cs="Times New Roman"/>
          <w:sz w:val="24"/>
          <w:szCs w:val="24"/>
          <w:lang w:eastAsia="es-AR"/>
        </w:rPr>
        <w:t>volúmen</w:t>
      </w:r>
      <w:proofErr w:type="spellEnd"/>
      <w:r w:rsidRPr="00BA79AA">
        <w:rPr>
          <w:rFonts w:ascii="Times New Roman" w:eastAsia="Times New Roman" w:hAnsi="Times New Roman" w:cs="Times New Roman"/>
          <w:sz w:val="24"/>
          <w:szCs w:val="24"/>
          <w:lang w:eastAsia="es-AR"/>
        </w:rPr>
        <w:t xml:space="preserve"> común, iniciarlos y apagarlos, etc. Es un componente fundamental para poder construir aplicaciones y microservicios.</w:t>
      </w:r>
    </w:p>
    <w:p w14:paraId="3BB03B19" w14:textId="77777777" w:rsidR="00BA79AA" w:rsidRPr="00BA79AA" w:rsidRDefault="00BA79AA" w:rsidP="00BA79AA">
      <w:pPr>
        <w:spacing w:before="100" w:beforeAutospacing="1" w:after="100" w:afterAutospacing="1" w:line="240" w:lineRule="auto"/>
        <w:rPr>
          <w:rFonts w:ascii="Times New Roman" w:eastAsia="Times New Roman" w:hAnsi="Times New Roman" w:cs="Times New Roman"/>
          <w:sz w:val="24"/>
          <w:szCs w:val="24"/>
          <w:lang w:eastAsia="es-AR"/>
        </w:rPr>
      </w:pPr>
      <w:r w:rsidRPr="00BA79AA">
        <w:rPr>
          <w:rFonts w:ascii="Times New Roman" w:eastAsia="Times New Roman" w:hAnsi="Times New Roman" w:cs="Times New Roman"/>
          <w:sz w:val="24"/>
          <w:szCs w:val="24"/>
          <w:lang w:eastAsia="es-AR"/>
        </w:rPr>
        <w:t xml:space="preserve">Docker </w:t>
      </w:r>
      <w:proofErr w:type="spellStart"/>
      <w:r w:rsidRPr="00BA79AA">
        <w:rPr>
          <w:rFonts w:ascii="Times New Roman" w:eastAsia="Times New Roman" w:hAnsi="Times New Roman" w:cs="Times New Roman"/>
          <w:sz w:val="24"/>
          <w:szCs w:val="24"/>
          <w:lang w:eastAsia="es-AR"/>
        </w:rPr>
        <w:t>Compose</w:t>
      </w:r>
      <w:proofErr w:type="spellEnd"/>
      <w:r w:rsidRPr="00BA79AA">
        <w:rPr>
          <w:rFonts w:ascii="Times New Roman" w:eastAsia="Times New Roman" w:hAnsi="Times New Roman" w:cs="Times New Roman"/>
          <w:sz w:val="24"/>
          <w:szCs w:val="24"/>
          <w:lang w:eastAsia="es-AR"/>
        </w:rPr>
        <w:t xml:space="preserve"> te permite mediante archivos YAML, poder instruir al Docker </w:t>
      </w:r>
      <w:proofErr w:type="spellStart"/>
      <w:r w:rsidRPr="00BA79AA">
        <w:rPr>
          <w:rFonts w:ascii="Times New Roman" w:eastAsia="Times New Roman" w:hAnsi="Times New Roman" w:cs="Times New Roman"/>
          <w:sz w:val="24"/>
          <w:szCs w:val="24"/>
          <w:lang w:eastAsia="es-AR"/>
        </w:rPr>
        <w:t>Engine</w:t>
      </w:r>
      <w:proofErr w:type="spellEnd"/>
      <w:r w:rsidRPr="00BA79AA">
        <w:rPr>
          <w:rFonts w:ascii="Times New Roman" w:eastAsia="Times New Roman" w:hAnsi="Times New Roman" w:cs="Times New Roman"/>
          <w:sz w:val="24"/>
          <w:szCs w:val="24"/>
          <w:lang w:eastAsia="es-AR"/>
        </w:rPr>
        <w:t xml:space="preserve"> a realizar tareas, programáticamente. Y esta es la clave, la facilidad para dar una serie de instrucciones, y luego repetirlas en diferentes ambientes.</w:t>
      </w:r>
    </w:p>
    <w:p w14:paraId="7AA5E9B2" w14:textId="4422FEDA" w:rsidR="00BA79AA" w:rsidRDefault="00BA79AA" w:rsidP="005C3D6B">
      <w:pPr>
        <w:ind w:firstLine="708"/>
      </w:pPr>
      <w:r w:rsidRPr="00BA79AA">
        <w:rPr>
          <w:b/>
          <w:bCs/>
          <w:sz w:val="28"/>
          <w:szCs w:val="28"/>
        </w:rPr>
        <w:t xml:space="preserve">Docker </w:t>
      </w:r>
      <w:proofErr w:type="spellStart"/>
      <w:r w:rsidRPr="00BA79AA">
        <w:rPr>
          <w:b/>
          <w:bCs/>
          <w:sz w:val="28"/>
          <w:szCs w:val="28"/>
        </w:rPr>
        <w:t>compose</w:t>
      </w:r>
      <w:proofErr w:type="spellEnd"/>
      <w:r>
        <w:t xml:space="preserve"> es una herramienta que nos permite describir de forma declarativa la arquitectura de nuestra aplicación, utiliza </w:t>
      </w:r>
      <w:proofErr w:type="spellStart"/>
      <w:r>
        <w:t>compose</w:t>
      </w:r>
      <w:proofErr w:type="spellEnd"/>
      <w:r>
        <w:t xml:space="preserve"> file (</w:t>
      </w:r>
      <w:proofErr w:type="spellStart"/>
      <w:r>
        <w:t>docker-compose.yml</w:t>
      </w:r>
      <w:proofErr w:type="spellEnd"/>
      <w:r>
        <w:t>).</w:t>
      </w:r>
    </w:p>
    <w:p w14:paraId="0D97D3BB" w14:textId="14A25AF1" w:rsidR="00EC58A4" w:rsidRDefault="00EC58A4" w:rsidP="005C3D6B">
      <w:pPr>
        <w:ind w:firstLine="708"/>
      </w:pPr>
    </w:p>
    <w:p w14:paraId="33879742" w14:textId="73C2924B" w:rsidR="00EC58A4" w:rsidRDefault="00EC58A4" w:rsidP="005C3D6B">
      <w:pPr>
        <w:ind w:firstLine="708"/>
      </w:pPr>
    </w:p>
    <w:p w14:paraId="0A7346DA" w14:textId="10F73A4B" w:rsidR="00EC58A4" w:rsidRDefault="00EC58A4" w:rsidP="005C3D6B">
      <w:pPr>
        <w:ind w:firstLine="708"/>
      </w:pPr>
      <w:r>
        <w:t>Comandos:</w:t>
      </w:r>
      <w:r>
        <w:br/>
        <w:t xml:space="preserve">$ </w:t>
      </w:r>
      <w:proofErr w:type="spellStart"/>
      <w:r>
        <w:t>docker</w:t>
      </w:r>
      <w:proofErr w:type="spellEnd"/>
      <w:r>
        <w:t xml:space="preserve"> </w:t>
      </w:r>
      <w:proofErr w:type="spellStart"/>
      <w:r>
        <w:t>network</w:t>
      </w:r>
      <w:proofErr w:type="spellEnd"/>
      <w:r>
        <w:t xml:space="preserve"> </w:t>
      </w:r>
      <w:proofErr w:type="spellStart"/>
      <w:r>
        <w:t>ls</w:t>
      </w:r>
      <w:proofErr w:type="spellEnd"/>
      <w:r>
        <w:t xml:space="preserve"> (listo las redes)</w:t>
      </w:r>
      <w:r>
        <w:br/>
        <w:t xml:space="preserve">$ </w:t>
      </w:r>
      <w:proofErr w:type="spellStart"/>
      <w:r>
        <w:t>docker</w:t>
      </w:r>
      <w:proofErr w:type="spellEnd"/>
      <w:r>
        <w:t xml:space="preserve"> </w:t>
      </w:r>
      <w:proofErr w:type="spellStart"/>
      <w:r>
        <w:t>network</w:t>
      </w:r>
      <w:proofErr w:type="spellEnd"/>
      <w:r>
        <w:t xml:space="preserve"> </w:t>
      </w:r>
      <w:proofErr w:type="spellStart"/>
      <w:r>
        <w:t>inspect</w:t>
      </w:r>
      <w:proofErr w:type="spellEnd"/>
      <w:r>
        <w:t xml:space="preserve"> </w:t>
      </w:r>
      <w:proofErr w:type="spellStart"/>
      <w:r>
        <w:t>docker_default</w:t>
      </w:r>
      <w:proofErr w:type="spellEnd"/>
      <w:r>
        <w:t xml:space="preserve"> (veo la definición de la red)</w:t>
      </w:r>
      <w:r>
        <w:br/>
        <w:t xml:space="preserve">$ </w:t>
      </w:r>
      <w:proofErr w:type="spellStart"/>
      <w:r>
        <w:t>docker-compose</w:t>
      </w:r>
      <w:proofErr w:type="spellEnd"/>
      <w:r>
        <w:t xml:space="preserve"> logs (veo todos los logs)</w:t>
      </w:r>
      <w:r>
        <w:br/>
        <w:t xml:space="preserve">$ </w:t>
      </w:r>
      <w:proofErr w:type="spellStart"/>
      <w:r>
        <w:t>docker-compose</w:t>
      </w:r>
      <w:proofErr w:type="spellEnd"/>
      <w:r>
        <w:t xml:space="preserve"> logs app (solo veo el log de “app”)</w:t>
      </w:r>
      <w:r>
        <w:br/>
        <w:t xml:space="preserve">$ </w:t>
      </w:r>
      <w:proofErr w:type="spellStart"/>
      <w:r>
        <w:t>docker-compose</w:t>
      </w:r>
      <w:proofErr w:type="spellEnd"/>
      <w:r>
        <w:t xml:space="preserve"> logs -f app (hago un </w:t>
      </w:r>
      <w:proofErr w:type="spellStart"/>
      <w:r>
        <w:t>follow</w:t>
      </w:r>
      <w:proofErr w:type="spellEnd"/>
      <w:r>
        <w:t xml:space="preserve"> del log de app)</w:t>
      </w:r>
      <w:r>
        <w:br/>
        <w:t xml:space="preserve">$ </w:t>
      </w:r>
      <w:proofErr w:type="spellStart"/>
      <w:r>
        <w:t>docker-compose</w:t>
      </w:r>
      <w:proofErr w:type="spellEnd"/>
      <w:r>
        <w:t xml:space="preserve"> </w:t>
      </w:r>
      <w:proofErr w:type="spellStart"/>
      <w:r>
        <w:t>exec</w:t>
      </w:r>
      <w:proofErr w:type="spellEnd"/>
      <w:r>
        <w:t xml:space="preserve"> app </w:t>
      </w:r>
      <w:proofErr w:type="spellStart"/>
      <w:r>
        <w:t>bash</w:t>
      </w:r>
      <w:proofErr w:type="spellEnd"/>
      <w:r>
        <w:t xml:space="preserve"> (entro al </w:t>
      </w:r>
      <w:proofErr w:type="spellStart"/>
      <w:r>
        <w:t>shell</w:t>
      </w:r>
      <w:proofErr w:type="spellEnd"/>
      <w:r>
        <w:t xml:space="preserve"> del contenedor app)</w:t>
      </w:r>
      <w:r>
        <w:br/>
        <w:t xml:space="preserve">$ </w:t>
      </w:r>
      <w:proofErr w:type="spellStart"/>
      <w:r>
        <w:t>docker-compose</w:t>
      </w:r>
      <w:proofErr w:type="spellEnd"/>
      <w:r>
        <w:t xml:space="preserve"> </w:t>
      </w:r>
      <w:proofErr w:type="spellStart"/>
      <w:r>
        <w:t>ps</w:t>
      </w:r>
      <w:proofErr w:type="spellEnd"/>
      <w:r>
        <w:t xml:space="preserve"> (veo los contenedores generados por </w:t>
      </w:r>
      <w:proofErr w:type="spellStart"/>
      <w:r>
        <w:t>docker</w:t>
      </w:r>
      <w:proofErr w:type="spellEnd"/>
      <w:r>
        <w:t xml:space="preserve"> </w:t>
      </w:r>
      <w:proofErr w:type="spellStart"/>
      <w:r>
        <w:t>compose</w:t>
      </w:r>
      <w:proofErr w:type="spellEnd"/>
      <w:r>
        <w:t>)</w:t>
      </w:r>
      <w:r>
        <w:br/>
        <w:t xml:space="preserve">$ </w:t>
      </w:r>
      <w:proofErr w:type="spellStart"/>
      <w:r>
        <w:t>docker-compose</w:t>
      </w:r>
      <w:proofErr w:type="spellEnd"/>
      <w:r>
        <w:t xml:space="preserve"> </w:t>
      </w:r>
      <w:proofErr w:type="spellStart"/>
      <w:r>
        <w:t>down</w:t>
      </w:r>
      <w:proofErr w:type="spellEnd"/>
      <w:r>
        <w:t xml:space="preserve"> (borro todo lo generado por </w:t>
      </w:r>
      <w:proofErr w:type="spellStart"/>
      <w:r>
        <w:t>docker</w:t>
      </w:r>
      <w:proofErr w:type="spellEnd"/>
      <w:r>
        <w:t xml:space="preserve"> </w:t>
      </w:r>
      <w:proofErr w:type="spellStart"/>
      <w:r>
        <w:t>compose</w:t>
      </w:r>
      <w:proofErr w:type="spellEnd"/>
      <w:r>
        <w:t>)</w:t>
      </w:r>
    </w:p>
    <w:p w14:paraId="778401D2" w14:textId="1E46C66F" w:rsidR="00EC58A4" w:rsidRDefault="00EC58A4" w:rsidP="005C3D6B">
      <w:pPr>
        <w:ind w:firstLine="708"/>
      </w:pPr>
    </w:p>
    <w:p w14:paraId="65679938" w14:textId="122016C2" w:rsidR="00EC58A4" w:rsidRPr="00EC58A4" w:rsidRDefault="00EC58A4" w:rsidP="00EC58A4">
      <w:pPr>
        <w:spacing w:before="100" w:beforeAutospacing="1" w:after="100" w:afterAutospacing="1" w:line="240" w:lineRule="auto"/>
        <w:rPr>
          <w:rFonts w:ascii="Times New Roman" w:eastAsia="Times New Roman" w:hAnsi="Times New Roman" w:cs="Times New Roman"/>
          <w:sz w:val="24"/>
          <w:szCs w:val="24"/>
          <w:lang w:eastAsia="es-AR"/>
        </w:rPr>
      </w:pPr>
      <w:r w:rsidRPr="00EC58A4">
        <w:rPr>
          <w:rFonts w:ascii="Times New Roman" w:eastAsia="Times New Roman" w:hAnsi="Times New Roman" w:cs="Times New Roman"/>
          <w:sz w:val="24"/>
          <w:szCs w:val="24"/>
          <w:lang w:eastAsia="es-AR"/>
        </w:rPr>
        <w:t xml:space="preserve">Los comandos </w:t>
      </w:r>
      <w:proofErr w:type="spellStart"/>
      <w:r w:rsidRPr="00EC58A4">
        <w:rPr>
          <w:rFonts w:ascii="Times New Roman" w:eastAsia="Times New Roman" w:hAnsi="Times New Roman" w:cs="Times New Roman"/>
          <w:sz w:val="24"/>
          <w:szCs w:val="24"/>
          <w:lang w:eastAsia="es-AR"/>
        </w:rPr>
        <w:t>docker-compose</w:t>
      </w:r>
      <w:proofErr w:type="spellEnd"/>
      <w:r w:rsidRPr="00EC58A4">
        <w:rPr>
          <w:rFonts w:ascii="Times New Roman" w:eastAsia="Times New Roman" w:hAnsi="Times New Roman" w:cs="Times New Roman"/>
          <w:sz w:val="24"/>
          <w:szCs w:val="24"/>
          <w:lang w:eastAsia="es-AR"/>
        </w:rPr>
        <w:t xml:space="preserve"> solo funcionan si se ejecutan dentro de la carpeta que contiene la </w:t>
      </w:r>
      <w:proofErr w:type="spellStart"/>
      <w:r w:rsidRPr="00EC58A4">
        <w:rPr>
          <w:rFonts w:ascii="Times New Roman" w:eastAsia="Times New Roman" w:hAnsi="Times New Roman" w:cs="Times New Roman"/>
          <w:sz w:val="24"/>
          <w:szCs w:val="24"/>
          <w:lang w:eastAsia="es-AR"/>
        </w:rPr>
        <w:t>definicion</w:t>
      </w:r>
      <w:proofErr w:type="spellEnd"/>
      <w:r w:rsidRPr="00EC58A4">
        <w:rPr>
          <w:rFonts w:ascii="Times New Roman" w:eastAsia="Times New Roman" w:hAnsi="Times New Roman" w:cs="Times New Roman"/>
          <w:sz w:val="24"/>
          <w:szCs w:val="24"/>
          <w:lang w:eastAsia="es-AR"/>
        </w:rPr>
        <w:t xml:space="preserve"> </w:t>
      </w:r>
      <w:proofErr w:type="spellStart"/>
      <w:r w:rsidRPr="00EC58A4">
        <w:rPr>
          <w:rFonts w:ascii="Times New Roman" w:eastAsia="Times New Roman" w:hAnsi="Times New Roman" w:cs="Times New Roman"/>
          <w:sz w:val="24"/>
          <w:szCs w:val="24"/>
          <w:lang w:eastAsia="es-AR"/>
        </w:rPr>
        <w:t>docker-compose.yml</w:t>
      </w:r>
      <w:proofErr w:type="spellEnd"/>
      <w:r w:rsidRPr="00EC58A4">
        <w:rPr>
          <w:rFonts w:ascii="Times New Roman" w:eastAsia="Times New Roman" w:hAnsi="Times New Roman" w:cs="Times New Roman"/>
          <w:sz w:val="24"/>
          <w:szCs w:val="24"/>
          <w:lang w:eastAsia="es-AR"/>
        </w:rPr>
        <w:t>, si tratas de ejecutarlo desde afuera no lo reconoce.</w:t>
      </w:r>
    </w:p>
    <w:p w14:paraId="526DD667" w14:textId="77777777" w:rsidR="00EC58A4" w:rsidRPr="00EC58A4" w:rsidRDefault="00EC58A4" w:rsidP="00EC58A4">
      <w:pPr>
        <w:spacing w:before="100" w:beforeAutospacing="1" w:after="100" w:afterAutospacing="1" w:line="240" w:lineRule="auto"/>
        <w:rPr>
          <w:rFonts w:ascii="Times New Roman" w:eastAsia="Times New Roman" w:hAnsi="Times New Roman" w:cs="Times New Roman"/>
          <w:sz w:val="24"/>
          <w:szCs w:val="24"/>
          <w:lang w:eastAsia="es-AR"/>
        </w:rPr>
      </w:pPr>
      <w:r w:rsidRPr="00EC58A4">
        <w:rPr>
          <w:rFonts w:ascii="Times New Roman" w:eastAsia="Times New Roman" w:hAnsi="Times New Roman" w:cs="Times New Roman"/>
          <w:sz w:val="24"/>
          <w:szCs w:val="24"/>
          <w:lang w:eastAsia="es-AR"/>
        </w:rPr>
        <w:t xml:space="preserve">Para ejecutar comandos de </w:t>
      </w:r>
      <w:proofErr w:type="spellStart"/>
      <w:r w:rsidRPr="00EC58A4">
        <w:rPr>
          <w:rFonts w:ascii="Times New Roman" w:eastAsia="Times New Roman" w:hAnsi="Times New Roman" w:cs="Times New Roman"/>
          <w:sz w:val="24"/>
          <w:szCs w:val="24"/>
          <w:lang w:eastAsia="es-AR"/>
        </w:rPr>
        <w:t>docker</w:t>
      </w:r>
      <w:proofErr w:type="spellEnd"/>
      <w:r w:rsidRPr="00EC58A4">
        <w:rPr>
          <w:rFonts w:ascii="Times New Roman" w:eastAsia="Times New Roman" w:hAnsi="Times New Roman" w:cs="Times New Roman"/>
          <w:sz w:val="24"/>
          <w:szCs w:val="24"/>
          <w:lang w:eastAsia="es-AR"/>
        </w:rPr>
        <w:t xml:space="preserve"> </w:t>
      </w:r>
      <w:proofErr w:type="spellStart"/>
      <w:r w:rsidRPr="00EC58A4">
        <w:rPr>
          <w:rFonts w:ascii="Times New Roman" w:eastAsia="Times New Roman" w:hAnsi="Times New Roman" w:cs="Times New Roman"/>
          <w:sz w:val="24"/>
          <w:szCs w:val="24"/>
          <w:lang w:eastAsia="es-AR"/>
        </w:rPr>
        <w:t>compose</w:t>
      </w:r>
      <w:proofErr w:type="spellEnd"/>
      <w:r w:rsidRPr="00EC58A4">
        <w:rPr>
          <w:rFonts w:ascii="Times New Roman" w:eastAsia="Times New Roman" w:hAnsi="Times New Roman" w:cs="Times New Roman"/>
          <w:sz w:val="24"/>
          <w:szCs w:val="24"/>
          <w:lang w:eastAsia="es-AR"/>
        </w:rPr>
        <w:t xml:space="preserve"> desde afuera es necesario pasarle la ruta en del archivo con la opción </w:t>
      </w:r>
      <w:r w:rsidRPr="00EC58A4">
        <w:rPr>
          <w:rFonts w:ascii="Courier New" w:eastAsia="Times New Roman" w:hAnsi="Courier New" w:cs="Courier New"/>
          <w:sz w:val="20"/>
          <w:szCs w:val="20"/>
          <w:lang w:eastAsia="es-AR"/>
        </w:rPr>
        <w:t>-f</w:t>
      </w:r>
    </w:p>
    <w:p w14:paraId="5AC71E2F" w14:textId="77777777" w:rsidR="00EC58A4" w:rsidRPr="00EC58A4" w:rsidRDefault="00EC58A4" w:rsidP="00EC5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EC58A4">
        <w:rPr>
          <w:rFonts w:ascii="Courier New" w:eastAsia="Times New Roman" w:hAnsi="Courier New" w:cs="Courier New"/>
          <w:sz w:val="20"/>
          <w:szCs w:val="20"/>
          <w:lang w:eastAsia="es-AR"/>
        </w:rPr>
        <w:t>docker-compose</w:t>
      </w:r>
      <w:proofErr w:type="spellEnd"/>
      <w:r w:rsidRPr="00EC58A4">
        <w:rPr>
          <w:rFonts w:ascii="Courier New" w:eastAsia="Times New Roman" w:hAnsi="Courier New" w:cs="Courier New"/>
          <w:sz w:val="20"/>
          <w:szCs w:val="20"/>
          <w:lang w:eastAsia="es-AR"/>
        </w:rPr>
        <w:t xml:space="preserve"> -f </w:t>
      </w:r>
      <w:proofErr w:type="spellStart"/>
      <w:r w:rsidRPr="00EC58A4">
        <w:rPr>
          <w:rFonts w:ascii="Courier New" w:eastAsia="Times New Roman" w:hAnsi="Courier New" w:cs="Courier New"/>
          <w:sz w:val="20"/>
          <w:szCs w:val="20"/>
          <w:lang w:eastAsia="es-AR"/>
        </w:rPr>
        <w:t>path</w:t>
      </w:r>
      <w:proofErr w:type="spellEnd"/>
      <w:r w:rsidRPr="00EC58A4">
        <w:rPr>
          <w:rFonts w:ascii="Courier New" w:eastAsia="Times New Roman" w:hAnsi="Courier New" w:cs="Courier New"/>
          <w:sz w:val="20"/>
          <w:szCs w:val="20"/>
          <w:lang w:eastAsia="es-AR"/>
        </w:rPr>
        <w:t>/</w:t>
      </w:r>
      <w:proofErr w:type="spellStart"/>
      <w:r w:rsidRPr="00EC58A4">
        <w:rPr>
          <w:rFonts w:ascii="Courier New" w:eastAsia="Times New Roman" w:hAnsi="Courier New" w:cs="Courier New"/>
          <w:sz w:val="20"/>
          <w:szCs w:val="20"/>
          <w:lang w:eastAsia="es-AR"/>
        </w:rPr>
        <w:t>to</w:t>
      </w:r>
      <w:proofErr w:type="spellEnd"/>
      <w:r w:rsidRPr="00EC58A4">
        <w:rPr>
          <w:rFonts w:ascii="Courier New" w:eastAsia="Times New Roman" w:hAnsi="Courier New" w:cs="Courier New"/>
          <w:sz w:val="20"/>
          <w:szCs w:val="20"/>
          <w:lang w:eastAsia="es-AR"/>
        </w:rPr>
        <w:t>/</w:t>
      </w:r>
      <w:proofErr w:type="spellStart"/>
      <w:r w:rsidRPr="00EC58A4">
        <w:rPr>
          <w:rFonts w:ascii="Courier New" w:eastAsia="Times New Roman" w:hAnsi="Courier New" w:cs="Courier New"/>
          <w:sz w:val="20"/>
          <w:szCs w:val="20"/>
          <w:lang w:eastAsia="es-AR"/>
        </w:rPr>
        <w:t>docker-compose.yml</w:t>
      </w:r>
      <w:proofErr w:type="spellEnd"/>
      <w:r w:rsidRPr="00EC58A4">
        <w:rPr>
          <w:rFonts w:ascii="Courier New" w:eastAsia="Times New Roman" w:hAnsi="Courier New" w:cs="Courier New"/>
          <w:sz w:val="20"/>
          <w:szCs w:val="20"/>
          <w:lang w:eastAsia="es-AR"/>
        </w:rPr>
        <w:t xml:space="preserve"> up -d</w:t>
      </w:r>
    </w:p>
    <w:p w14:paraId="1C374E98" w14:textId="1A831271" w:rsidR="00EC58A4" w:rsidRDefault="00EC58A4" w:rsidP="005C3D6B">
      <w:pPr>
        <w:ind w:firstLine="708"/>
      </w:pPr>
    </w:p>
    <w:p w14:paraId="31673D29" w14:textId="60A22C01" w:rsidR="00C75BB3" w:rsidRDefault="00C75BB3" w:rsidP="005C3D6B">
      <w:pPr>
        <w:ind w:firstLine="708"/>
      </w:pPr>
    </w:p>
    <w:p w14:paraId="487F0199" w14:textId="4B6D1F40" w:rsidR="00C75BB3" w:rsidRDefault="00C75BB3" w:rsidP="005C3D6B">
      <w:pPr>
        <w:ind w:firstLine="708"/>
      </w:pPr>
    </w:p>
    <w:p w14:paraId="3454BDD5" w14:textId="3C74C868" w:rsidR="00C75BB3" w:rsidRDefault="00C75BB3" w:rsidP="005C3D6B">
      <w:pPr>
        <w:ind w:firstLine="708"/>
      </w:pPr>
      <w:r>
        <w:lastRenderedPageBreak/>
        <w:t>Comandos:</w:t>
      </w:r>
      <w:r>
        <w:br/>
        <w:t xml:space="preserve">$ </w:t>
      </w:r>
      <w:proofErr w:type="spellStart"/>
      <w:r>
        <w:t>docker-compose</w:t>
      </w:r>
      <w:proofErr w:type="spellEnd"/>
      <w:r>
        <w:t xml:space="preserve"> </w:t>
      </w:r>
      <w:proofErr w:type="spellStart"/>
      <w:r>
        <w:t>build</w:t>
      </w:r>
      <w:proofErr w:type="spellEnd"/>
      <w:r>
        <w:t xml:space="preserve"> (crea las imágenes)</w:t>
      </w:r>
      <w:r>
        <w:br/>
        <w:t xml:space="preserve">$ </w:t>
      </w:r>
      <w:proofErr w:type="spellStart"/>
      <w:r>
        <w:t>docker-compose</w:t>
      </w:r>
      <w:proofErr w:type="spellEnd"/>
      <w:r>
        <w:t xml:space="preserve"> up -d (crea los servicios/contenedores)</w:t>
      </w:r>
      <w:r>
        <w:br/>
        <w:t xml:space="preserve">$ </w:t>
      </w:r>
      <w:proofErr w:type="spellStart"/>
      <w:r>
        <w:t>docker-compose</w:t>
      </w:r>
      <w:proofErr w:type="spellEnd"/>
      <w:r>
        <w:t xml:space="preserve"> logs app (veo los logs de “app”)</w:t>
      </w:r>
      <w:r>
        <w:br/>
        <w:t xml:space="preserve">$ </w:t>
      </w:r>
      <w:proofErr w:type="spellStart"/>
      <w:r>
        <w:t>docker-compose</w:t>
      </w:r>
      <w:proofErr w:type="spellEnd"/>
      <w:r>
        <w:t xml:space="preserve"> logs -f app (hago un </w:t>
      </w:r>
      <w:proofErr w:type="spellStart"/>
      <w:r>
        <w:t>follow</w:t>
      </w:r>
      <w:proofErr w:type="spellEnd"/>
      <w:r>
        <w:t xml:space="preserve"> de los logs de “app”)</w:t>
      </w:r>
    </w:p>
    <w:p w14:paraId="67391F90" w14:textId="7F4CDAA5" w:rsidR="00EC6A14" w:rsidRDefault="00EC6A14" w:rsidP="005C3D6B">
      <w:pPr>
        <w:ind w:firstLine="708"/>
      </w:pPr>
    </w:p>
    <w:p w14:paraId="426CE2DA" w14:textId="6647A939" w:rsidR="00987761" w:rsidRDefault="00987761" w:rsidP="005C3D6B">
      <w:pPr>
        <w:ind w:firstLine="708"/>
      </w:pPr>
    </w:p>
    <w:p w14:paraId="6633DC5A" w14:textId="01C35577" w:rsidR="00987761" w:rsidRDefault="00987761" w:rsidP="005C3D6B">
      <w:pPr>
        <w:ind w:firstLine="708"/>
      </w:pPr>
      <w:proofErr w:type="spellStart"/>
      <w:r>
        <w:rPr>
          <w:rStyle w:val="Textoennegrita"/>
        </w:rPr>
        <w:t>docker-compose.override.yml</w:t>
      </w:r>
      <w:proofErr w:type="spellEnd"/>
      <w:r>
        <w:t xml:space="preserve"> es un archivo que se encarga de </w:t>
      </w:r>
      <w:proofErr w:type="spellStart"/>
      <w:r>
        <w:t>sobreescribir</w:t>
      </w:r>
      <w:proofErr w:type="spellEnd"/>
      <w:r>
        <w:t xml:space="preserve"> tu configuración de </w:t>
      </w:r>
      <w:proofErr w:type="spellStart"/>
      <w:proofErr w:type="gramStart"/>
      <w:r>
        <w:rPr>
          <w:rStyle w:val="Textoennegrita"/>
        </w:rPr>
        <w:t>docker-compose.yml</w:t>
      </w:r>
      <w:proofErr w:type="spellEnd"/>
      <w:r>
        <w:t xml:space="preserve"> ,</w:t>
      </w:r>
      <w:proofErr w:type="gramEnd"/>
      <w:r>
        <w:t xml:space="preserve"> se puede usar para tener segura tu configuración y para no guardar los cambios en el repositorio de </w:t>
      </w:r>
      <w:proofErr w:type="spellStart"/>
      <w:r>
        <w:t>git</w:t>
      </w:r>
      <w:proofErr w:type="spellEnd"/>
      <w:r>
        <w:t>.</w:t>
      </w:r>
      <w:r>
        <w:br/>
        <w:t xml:space="preserve">Un equivalente podría ser los archivos de declaración de variables de entorno, donde hay un archivo </w:t>
      </w:r>
      <w:r>
        <w:rPr>
          <w:rStyle w:val="Textoennegrita"/>
        </w:rPr>
        <w:t>.</w:t>
      </w:r>
      <w:proofErr w:type="spellStart"/>
      <w:r>
        <w:rPr>
          <w:rStyle w:val="Textoennegrita"/>
        </w:rPr>
        <w:t>env</w:t>
      </w:r>
      <w:proofErr w:type="spellEnd"/>
      <w:r>
        <w:t xml:space="preserve"> declarando su nombre y valor, y hay una copia </w:t>
      </w:r>
      <w:r>
        <w:rPr>
          <w:rStyle w:val="Textoennegrita"/>
        </w:rPr>
        <w:t>.</w:t>
      </w:r>
      <w:proofErr w:type="spellStart"/>
      <w:r>
        <w:rPr>
          <w:rStyle w:val="Textoennegrita"/>
        </w:rPr>
        <w:t>env.example</w:t>
      </w:r>
      <w:proofErr w:type="spellEnd"/>
      <w:r>
        <w:t xml:space="preserve"> con solo las variables sin valor. </w:t>
      </w:r>
      <w:proofErr w:type="gramStart"/>
      <w:r>
        <w:t xml:space="preserve">En </w:t>
      </w:r>
      <w:r>
        <w:rPr>
          <w:rStyle w:val="Textoennegrita"/>
        </w:rPr>
        <w:t>.</w:t>
      </w:r>
      <w:proofErr w:type="spellStart"/>
      <w:r>
        <w:rPr>
          <w:rStyle w:val="Textoennegrita"/>
        </w:rPr>
        <w:t>gitignore</w:t>
      </w:r>
      <w:proofErr w:type="spellEnd"/>
      <w:proofErr w:type="gramEnd"/>
      <w:r>
        <w:t xml:space="preserve"> se declara que los cambios en </w:t>
      </w:r>
      <w:r>
        <w:rPr>
          <w:rStyle w:val="Textoennegrita"/>
        </w:rPr>
        <w:t>.</w:t>
      </w:r>
      <w:proofErr w:type="spellStart"/>
      <w:r>
        <w:rPr>
          <w:rStyle w:val="Textoennegrita"/>
        </w:rPr>
        <w:t>env</w:t>
      </w:r>
      <w:proofErr w:type="spellEnd"/>
      <w:r>
        <w:t xml:space="preserve"> no serán guardados, pero mandamos el archivo de ejemplo al repositorio.</w:t>
      </w:r>
    </w:p>
    <w:p w14:paraId="34FDA0C9" w14:textId="756D5B1A" w:rsidR="00987761" w:rsidRDefault="00987761" w:rsidP="005C3D6B">
      <w:pPr>
        <w:ind w:firstLine="708"/>
      </w:pPr>
      <w:r>
        <w:t>Comandos:</w:t>
      </w:r>
      <w:r>
        <w:br/>
        <w:t xml:space="preserve">$ </w:t>
      </w:r>
      <w:proofErr w:type="spellStart"/>
      <w:r>
        <w:t>touch</w:t>
      </w:r>
      <w:proofErr w:type="spellEnd"/>
      <w:r>
        <w:t xml:space="preserve"> </w:t>
      </w:r>
      <w:proofErr w:type="spellStart"/>
      <w:r>
        <w:t>docker-compose.override.yml</w:t>
      </w:r>
      <w:proofErr w:type="spellEnd"/>
      <w:r>
        <w:t xml:space="preserve"> (creo el archivo </w:t>
      </w:r>
      <w:proofErr w:type="spellStart"/>
      <w:r>
        <w:t>override</w:t>
      </w:r>
      <w:proofErr w:type="spellEnd"/>
      <w:r>
        <w:t>)</w:t>
      </w:r>
      <w:r>
        <w:br/>
        <w:t xml:space="preserve">$ </w:t>
      </w:r>
      <w:proofErr w:type="spellStart"/>
      <w:r>
        <w:t>docker-compose</w:t>
      </w:r>
      <w:proofErr w:type="spellEnd"/>
      <w:r>
        <w:t xml:space="preserve"> up -d (crea los servicios/contenedores)</w:t>
      </w:r>
      <w:r>
        <w:br/>
        <w:t xml:space="preserve">$ </w:t>
      </w:r>
      <w:proofErr w:type="spellStart"/>
      <w:r>
        <w:t>docker-compose</w:t>
      </w:r>
      <w:proofErr w:type="spellEnd"/>
      <w:r>
        <w:t xml:space="preserve"> </w:t>
      </w:r>
      <w:proofErr w:type="spellStart"/>
      <w:r>
        <w:t>exec</w:t>
      </w:r>
      <w:proofErr w:type="spellEnd"/>
      <w:r>
        <w:t xml:space="preserve"> app </w:t>
      </w:r>
      <w:proofErr w:type="spellStart"/>
      <w:r>
        <w:t>bash</w:t>
      </w:r>
      <w:proofErr w:type="spellEnd"/>
      <w:r>
        <w:t xml:space="preserve"> (entro al </w:t>
      </w:r>
      <w:proofErr w:type="spellStart"/>
      <w:r>
        <w:t>bash</w:t>
      </w:r>
      <w:proofErr w:type="spellEnd"/>
      <w:r>
        <w:t xml:space="preserve"> del contenedor app)</w:t>
      </w:r>
      <w:r>
        <w:br/>
        <w:t xml:space="preserve">$ </w:t>
      </w:r>
      <w:proofErr w:type="spellStart"/>
      <w:r>
        <w:t>docker-compose</w:t>
      </w:r>
      <w:proofErr w:type="spellEnd"/>
      <w:r>
        <w:t xml:space="preserve"> </w:t>
      </w:r>
      <w:proofErr w:type="spellStart"/>
      <w:r>
        <w:t>ps</w:t>
      </w:r>
      <w:proofErr w:type="spellEnd"/>
      <w:r>
        <w:t xml:space="preserve"> (veo los contenedores del </w:t>
      </w:r>
      <w:proofErr w:type="spellStart"/>
      <w:r>
        <w:t>compose</w:t>
      </w:r>
      <w:proofErr w:type="spellEnd"/>
      <w:r>
        <w:t>)</w:t>
      </w:r>
      <w:r>
        <w:br/>
        <w:t xml:space="preserve">$ </w:t>
      </w:r>
      <w:proofErr w:type="spellStart"/>
      <w:r>
        <w:t>docker-compose</w:t>
      </w:r>
      <w:proofErr w:type="spellEnd"/>
      <w:r>
        <w:t xml:space="preserve"> up -d --</w:t>
      </w:r>
      <w:proofErr w:type="spellStart"/>
      <w:r>
        <w:t>scale</w:t>
      </w:r>
      <w:proofErr w:type="spellEnd"/>
      <w:r>
        <w:t xml:space="preserve"> app=2 (escalo dos instancias de app, previamente tengo que definir un rango de puertos en el archivo </w:t>
      </w:r>
      <w:proofErr w:type="spellStart"/>
      <w:r>
        <w:t>compose</w:t>
      </w:r>
      <w:proofErr w:type="spellEnd"/>
      <w:r>
        <w:t>)</w:t>
      </w:r>
      <w:r>
        <w:br/>
        <w:t xml:space="preserve">$ </w:t>
      </w:r>
      <w:proofErr w:type="spellStart"/>
      <w:r>
        <w:t>docker-compose</w:t>
      </w:r>
      <w:proofErr w:type="spellEnd"/>
      <w:r>
        <w:t xml:space="preserve"> </w:t>
      </w:r>
      <w:proofErr w:type="spellStart"/>
      <w:r>
        <w:t>down</w:t>
      </w:r>
      <w:proofErr w:type="spellEnd"/>
      <w:r>
        <w:t xml:space="preserve"> (borro todo lo creado con </w:t>
      </w:r>
      <w:proofErr w:type="spellStart"/>
      <w:r>
        <w:t>compose</w:t>
      </w:r>
      <w:proofErr w:type="spellEnd"/>
      <w:r>
        <w:t>)</w:t>
      </w:r>
    </w:p>
    <w:p w14:paraId="11308BE3" w14:textId="77777777" w:rsidR="00987761" w:rsidRDefault="00987761" w:rsidP="005C3D6B">
      <w:pPr>
        <w:ind w:firstLine="708"/>
      </w:pPr>
    </w:p>
    <w:p w14:paraId="077A73D2" w14:textId="77777777" w:rsidR="00987761" w:rsidRPr="00987761" w:rsidRDefault="00987761" w:rsidP="00987761">
      <w:p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b/>
          <w:bCs/>
          <w:sz w:val="24"/>
          <w:szCs w:val="24"/>
          <w:lang w:eastAsia="es-AR"/>
        </w:rPr>
        <w:t>Administrando tu ambiente de Docker</w:t>
      </w:r>
      <w:r w:rsidRPr="00987761">
        <w:rPr>
          <w:rFonts w:ascii="Times New Roman" w:eastAsia="Times New Roman" w:hAnsi="Times New Roman" w:cs="Times New Roman"/>
          <w:sz w:val="24"/>
          <w:szCs w:val="24"/>
          <w:lang w:eastAsia="es-AR"/>
        </w:rPr>
        <w:br/>
        <w:t xml:space="preserve">La idea administrar el ambiente de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como programador es estar </w:t>
      </w:r>
      <w:proofErr w:type="spellStart"/>
      <w:r w:rsidRPr="00987761">
        <w:rPr>
          <w:rFonts w:ascii="Times New Roman" w:eastAsia="Times New Roman" w:hAnsi="Times New Roman" w:cs="Times New Roman"/>
          <w:sz w:val="24"/>
          <w:szCs w:val="24"/>
          <w:lang w:eastAsia="es-AR"/>
        </w:rPr>
        <w:t>conciente</w:t>
      </w:r>
      <w:proofErr w:type="spellEnd"/>
      <w:r w:rsidRPr="00987761">
        <w:rPr>
          <w:rFonts w:ascii="Times New Roman" w:eastAsia="Times New Roman" w:hAnsi="Times New Roman" w:cs="Times New Roman"/>
          <w:sz w:val="24"/>
          <w:szCs w:val="24"/>
          <w:lang w:eastAsia="es-AR"/>
        </w:rPr>
        <w:t xml:space="preserve"> de los recursos asignados en nuestro entorno y llevar un seguimiento de estos porque puede ocurrir que en algún momento nos quedemos sin recursos.</w:t>
      </w:r>
    </w:p>
    <w:p w14:paraId="7FB9E6D9" w14:textId="77777777" w:rsidR="00987761" w:rsidRPr="00987761" w:rsidRDefault="00987761" w:rsidP="00987761">
      <w:pPr>
        <w:spacing w:before="100" w:beforeAutospacing="1" w:after="100" w:afterAutospacing="1" w:line="240" w:lineRule="auto"/>
        <w:rPr>
          <w:rFonts w:ascii="Times New Roman" w:eastAsia="Times New Roman" w:hAnsi="Times New Roman" w:cs="Times New Roman"/>
          <w:sz w:val="24"/>
          <w:szCs w:val="24"/>
          <w:lang w:eastAsia="es-AR"/>
        </w:rPr>
      </w:pPr>
      <w:ins w:id="8" w:author="Unknown">
        <w:r w:rsidRPr="00987761">
          <w:rPr>
            <w:rFonts w:ascii="Times New Roman" w:eastAsia="Times New Roman" w:hAnsi="Times New Roman" w:cs="Times New Roman"/>
            <w:sz w:val="24"/>
            <w:szCs w:val="24"/>
            <w:lang w:eastAsia="es-AR"/>
          </w:rPr>
          <w:t xml:space="preserve">Listar recursos y contenedores en </w:t>
        </w:r>
        <w:proofErr w:type="spellStart"/>
        <w:r w:rsidRPr="00987761">
          <w:rPr>
            <w:rFonts w:ascii="Times New Roman" w:eastAsia="Times New Roman" w:hAnsi="Times New Roman" w:cs="Times New Roman"/>
            <w:sz w:val="24"/>
            <w:szCs w:val="24"/>
            <w:lang w:eastAsia="es-AR"/>
          </w:rPr>
          <w:t>docker</w:t>
        </w:r>
      </w:ins>
      <w:proofErr w:type="spellEnd"/>
    </w:p>
    <w:p w14:paraId="19DA0F71" w14:textId="77777777" w:rsidR="00987761" w:rsidRPr="00987761" w:rsidRDefault="00987761" w:rsidP="0098776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ps</w:t>
      </w:r>
      <w:proofErr w:type="spellEnd"/>
      <w:r w:rsidRPr="00987761">
        <w:rPr>
          <w:rFonts w:ascii="Times New Roman" w:eastAsia="Times New Roman" w:hAnsi="Times New Roman" w:cs="Times New Roman"/>
          <w:sz w:val="24"/>
          <w:szCs w:val="24"/>
          <w:lang w:eastAsia="es-AR"/>
        </w:rPr>
        <w:t xml:space="preserve"> -a</w:t>
      </w:r>
      <w:r w:rsidRPr="00987761">
        <w:rPr>
          <w:rFonts w:ascii="Times New Roman" w:eastAsia="Times New Roman" w:hAnsi="Times New Roman" w:cs="Times New Roman"/>
          <w:sz w:val="24"/>
          <w:szCs w:val="24"/>
          <w:lang w:eastAsia="es-AR"/>
        </w:rPr>
        <w:br/>
        <w:t>Lista y muestra todos los contenedores tantos inactivos o inactivos</w:t>
      </w:r>
    </w:p>
    <w:p w14:paraId="5D8F1839" w14:textId="77777777" w:rsidR="00987761" w:rsidRPr="00987761" w:rsidRDefault="00987761" w:rsidP="0098776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ps</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aq</w:t>
      </w:r>
      <w:proofErr w:type="spellEnd"/>
      <w:r w:rsidRPr="00987761">
        <w:rPr>
          <w:rFonts w:ascii="Times New Roman" w:eastAsia="Times New Roman" w:hAnsi="Times New Roman" w:cs="Times New Roman"/>
          <w:sz w:val="24"/>
          <w:szCs w:val="24"/>
          <w:lang w:eastAsia="es-AR"/>
        </w:rPr>
        <w:br/>
        <w:t>lista y muestra todos los contenedores tantos inactivos o inactivos</w:t>
      </w:r>
    </w:p>
    <w:p w14:paraId="55A1290F" w14:textId="77777777" w:rsidR="00987761" w:rsidRPr="00987761" w:rsidRDefault="00987761" w:rsidP="0098776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network</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ls</w:t>
      </w:r>
      <w:proofErr w:type="spellEnd"/>
      <w:r w:rsidRPr="00987761">
        <w:rPr>
          <w:rFonts w:ascii="Times New Roman" w:eastAsia="Times New Roman" w:hAnsi="Times New Roman" w:cs="Times New Roman"/>
          <w:sz w:val="24"/>
          <w:szCs w:val="24"/>
          <w:lang w:eastAsia="es-AR"/>
        </w:rPr>
        <w:br/>
        <w:t>Lista y muestra todas las redes</w:t>
      </w:r>
    </w:p>
    <w:p w14:paraId="22B102F0" w14:textId="77777777" w:rsidR="00987761" w:rsidRPr="00987761" w:rsidRDefault="00987761" w:rsidP="0098776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volume</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ls</w:t>
      </w:r>
      <w:proofErr w:type="spellEnd"/>
      <w:r w:rsidRPr="00987761">
        <w:rPr>
          <w:rFonts w:ascii="Times New Roman" w:eastAsia="Times New Roman" w:hAnsi="Times New Roman" w:cs="Times New Roman"/>
          <w:sz w:val="24"/>
          <w:szCs w:val="24"/>
          <w:lang w:eastAsia="es-AR"/>
        </w:rPr>
        <w:br/>
        <w:t xml:space="preserve">Lista y muestra todos los </w:t>
      </w:r>
      <w:proofErr w:type="spellStart"/>
      <w:r w:rsidRPr="00987761">
        <w:rPr>
          <w:rFonts w:ascii="Times New Roman" w:eastAsia="Times New Roman" w:hAnsi="Times New Roman" w:cs="Times New Roman"/>
          <w:sz w:val="24"/>
          <w:szCs w:val="24"/>
          <w:lang w:eastAsia="es-AR"/>
        </w:rPr>
        <w:t>volumenes</w:t>
      </w:r>
      <w:proofErr w:type="spellEnd"/>
    </w:p>
    <w:p w14:paraId="7BCA6688" w14:textId="77777777" w:rsidR="00987761" w:rsidRPr="00987761" w:rsidRDefault="00987761" w:rsidP="0098776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image</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ls</w:t>
      </w:r>
      <w:proofErr w:type="spellEnd"/>
      <w:r w:rsidRPr="00987761">
        <w:rPr>
          <w:rFonts w:ascii="Times New Roman" w:eastAsia="Times New Roman" w:hAnsi="Times New Roman" w:cs="Times New Roman"/>
          <w:sz w:val="24"/>
          <w:szCs w:val="24"/>
          <w:lang w:eastAsia="es-AR"/>
        </w:rPr>
        <w:br/>
        <w:t>Lista y muestra todas las imágenes</w:t>
      </w:r>
    </w:p>
    <w:p w14:paraId="1ECC7C33" w14:textId="77777777" w:rsidR="00987761" w:rsidRPr="00987761" w:rsidRDefault="00987761" w:rsidP="00987761">
      <w:pPr>
        <w:spacing w:before="100" w:beforeAutospacing="1" w:after="100" w:afterAutospacing="1" w:line="240" w:lineRule="auto"/>
        <w:rPr>
          <w:rFonts w:ascii="Times New Roman" w:eastAsia="Times New Roman" w:hAnsi="Times New Roman" w:cs="Times New Roman"/>
          <w:sz w:val="24"/>
          <w:szCs w:val="24"/>
          <w:lang w:eastAsia="es-AR"/>
        </w:rPr>
      </w:pPr>
      <w:ins w:id="9" w:author="Unknown">
        <w:r w:rsidRPr="00987761">
          <w:rPr>
            <w:rFonts w:ascii="Times New Roman" w:eastAsia="Times New Roman" w:hAnsi="Times New Roman" w:cs="Times New Roman"/>
            <w:sz w:val="24"/>
            <w:szCs w:val="24"/>
            <w:lang w:eastAsia="es-AR"/>
          </w:rPr>
          <w:t xml:space="preserve">Liberar o eliminar recursos de </w:t>
        </w:r>
        <w:proofErr w:type="spellStart"/>
        <w:r w:rsidRPr="00987761">
          <w:rPr>
            <w:rFonts w:ascii="Times New Roman" w:eastAsia="Times New Roman" w:hAnsi="Times New Roman" w:cs="Times New Roman"/>
            <w:sz w:val="24"/>
            <w:szCs w:val="24"/>
            <w:lang w:eastAsia="es-AR"/>
          </w:rPr>
          <w:t>docker</w:t>
        </w:r>
      </w:ins>
      <w:proofErr w:type="spellEnd"/>
    </w:p>
    <w:p w14:paraId="25C56FB2" w14:textId="77777777" w:rsidR="00987761" w:rsidRPr="00987761" w:rsidRDefault="00987761" w:rsidP="0098776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system</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prune</w:t>
      </w:r>
      <w:proofErr w:type="spellEnd"/>
      <w:r w:rsidRPr="00987761">
        <w:rPr>
          <w:rFonts w:ascii="Times New Roman" w:eastAsia="Times New Roman" w:hAnsi="Times New Roman" w:cs="Times New Roman"/>
          <w:sz w:val="24"/>
          <w:szCs w:val="24"/>
          <w:lang w:eastAsia="es-AR"/>
        </w:rPr>
        <w:br/>
      </w:r>
      <w:proofErr w:type="spellStart"/>
      <w:r w:rsidRPr="00987761">
        <w:rPr>
          <w:rFonts w:ascii="Times New Roman" w:eastAsia="Times New Roman" w:hAnsi="Times New Roman" w:cs="Times New Roman"/>
          <w:sz w:val="24"/>
          <w:szCs w:val="24"/>
          <w:lang w:eastAsia="es-AR"/>
        </w:rPr>
        <w:t>Delete</w:t>
      </w:r>
      <w:proofErr w:type="spellEnd"/>
      <w:r w:rsidRPr="00987761">
        <w:rPr>
          <w:rFonts w:ascii="Times New Roman" w:eastAsia="Times New Roman" w:hAnsi="Times New Roman" w:cs="Times New Roman"/>
          <w:sz w:val="24"/>
          <w:szCs w:val="24"/>
          <w:lang w:eastAsia="es-AR"/>
        </w:rPr>
        <w:t xml:space="preserve"> todo lo que no se esté usando</w:t>
      </w:r>
    </w:p>
    <w:p w14:paraId="225AB7DD" w14:textId="77777777" w:rsidR="00987761" w:rsidRPr="00987761" w:rsidRDefault="00987761" w:rsidP="0098776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lastRenderedPageBreak/>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image</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prune</w:t>
      </w:r>
      <w:proofErr w:type="spellEnd"/>
      <w:r w:rsidRPr="00987761">
        <w:rPr>
          <w:rFonts w:ascii="Times New Roman" w:eastAsia="Times New Roman" w:hAnsi="Times New Roman" w:cs="Times New Roman"/>
          <w:sz w:val="24"/>
          <w:szCs w:val="24"/>
          <w:lang w:eastAsia="es-AR"/>
        </w:rPr>
        <w:br/>
        <w:t>Elimina las imágenes</w:t>
      </w:r>
    </w:p>
    <w:p w14:paraId="0D4C559B" w14:textId="77777777" w:rsidR="00987761" w:rsidRPr="00987761" w:rsidRDefault="00987761" w:rsidP="0098776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container </w:t>
      </w:r>
      <w:proofErr w:type="spellStart"/>
      <w:r w:rsidRPr="00987761">
        <w:rPr>
          <w:rFonts w:ascii="Times New Roman" w:eastAsia="Times New Roman" w:hAnsi="Times New Roman" w:cs="Times New Roman"/>
          <w:sz w:val="24"/>
          <w:szCs w:val="24"/>
          <w:lang w:eastAsia="es-AR"/>
        </w:rPr>
        <w:t>prune</w:t>
      </w:r>
      <w:proofErr w:type="spellEnd"/>
      <w:r w:rsidRPr="00987761">
        <w:rPr>
          <w:rFonts w:ascii="Times New Roman" w:eastAsia="Times New Roman" w:hAnsi="Times New Roman" w:cs="Times New Roman"/>
          <w:sz w:val="24"/>
          <w:szCs w:val="24"/>
          <w:lang w:eastAsia="es-AR"/>
        </w:rPr>
        <w:br/>
        <w:t>Elimina los contenedores inactivos</w:t>
      </w:r>
    </w:p>
    <w:p w14:paraId="447CD740" w14:textId="77777777" w:rsidR="00987761" w:rsidRPr="00987761" w:rsidRDefault="00987761" w:rsidP="0098776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network</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prune</w:t>
      </w:r>
      <w:proofErr w:type="spellEnd"/>
      <w:r w:rsidRPr="00987761">
        <w:rPr>
          <w:rFonts w:ascii="Times New Roman" w:eastAsia="Times New Roman" w:hAnsi="Times New Roman" w:cs="Times New Roman"/>
          <w:sz w:val="24"/>
          <w:szCs w:val="24"/>
          <w:lang w:eastAsia="es-AR"/>
        </w:rPr>
        <w:br/>
        <w:t xml:space="preserve">Elimina los </w:t>
      </w:r>
      <w:proofErr w:type="gramStart"/>
      <w:r w:rsidRPr="00987761">
        <w:rPr>
          <w:rFonts w:ascii="Times New Roman" w:eastAsia="Times New Roman" w:hAnsi="Times New Roman" w:cs="Times New Roman"/>
          <w:sz w:val="24"/>
          <w:szCs w:val="24"/>
          <w:lang w:eastAsia="es-AR"/>
        </w:rPr>
        <w:t>redes inactivos</w:t>
      </w:r>
      <w:proofErr w:type="gramEnd"/>
    </w:p>
    <w:p w14:paraId="045A9815" w14:textId="77777777" w:rsidR="00987761" w:rsidRPr="00987761" w:rsidRDefault="00987761" w:rsidP="0098776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volume</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prune</w:t>
      </w:r>
      <w:proofErr w:type="spellEnd"/>
      <w:r w:rsidRPr="00987761">
        <w:rPr>
          <w:rFonts w:ascii="Times New Roman" w:eastAsia="Times New Roman" w:hAnsi="Times New Roman" w:cs="Times New Roman"/>
          <w:sz w:val="24"/>
          <w:szCs w:val="24"/>
          <w:lang w:eastAsia="es-AR"/>
        </w:rPr>
        <w:br/>
        <w:t xml:space="preserve">Elimina los </w:t>
      </w:r>
      <w:proofErr w:type="spellStart"/>
      <w:r w:rsidRPr="00987761">
        <w:rPr>
          <w:rFonts w:ascii="Times New Roman" w:eastAsia="Times New Roman" w:hAnsi="Times New Roman" w:cs="Times New Roman"/>
          <w:sz w:val="24"/>
          <w:szCs w:val="24"/>
          <w:lang w:eastAsia="es-AR"/>
        </w:rPr>
        <w:t>volume</w:t>
      </w:r>
      <w:proofErr w:type="spellEnd"/>
      <w:r w:rsidRPr="00987761">
        <w:rPr>
          <w:rFonts w:ascii="Times New Roman" w:eastAsia="Times New Roman" w:hAnsi="Times New Roman" w:cs="Times New Roman"/>
          <w:sz w:val="24"/>
          <w:szCs w:val="24"/>
          <w:lang w:eastAsia="es-AR"/>
        </w:rPr>
        <w:t xml:space="preserve"> que se usan</w:t>
      </w:r>
    </w:p>
    <w:p w14:paraId="22890B56" w14:textId="77777777" w:rsidR="00987761" w:rsidRPr="00987761" w:rsidRDefault="00987761" w:rsidP="0098776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rm</w:t>
      </w:r>
      <w:proofErr w:type="spellEnd"/>
      <w:r w:rsidRPr="00987761">
        <w:rPr>
          <w:rFonts w:ascii="Times New Roman" w:eastAsia="Times New Roman" w:hAnsi="Times New Roman" w:cs="Times New Roman"/>
          <w:sz w:val="24"/>
          <w:szCs w:val="24"/>
          <w:lang w:eastAsia="es-AR"/>
        </w:rPr>
        <w:t xml:space="preserve"> -f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ps</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aq</w:t>
      </w:r>
      <w:proofErr w:type="spellEnd"/>
      <w:r w:rsidRPr="00987761">
        <w:rPr>
          <w:rFonts w:ascii="Times New Roman" w:eastAsia="Times New Roman" w:hAnsi="Times New Roman" w:cs="Times New Roman"/>
          <w:sz w:val="24"/>
          <w:szCs w:val="24"/>
          <w:lang w:eastAsia="es-AR"/>
        </w:rPr>
        <w:t>)</w:t>
      </w:r>
      <w:r w:rsidRPr="00987761">
        <w:rPr>
          <w:rFonts w:ascii="Times New Roman" w:eastAsia="Times New Roman" w:hAnsi="Times New Roman" w:cs="Times New Roman"/>
          <w:sz w:val="24"/>
          <w:szCs w:val="24"/>
          <w:lang w:eastAsia="es-AR"/>
        </w:rPr>
        <w:br/>
        <w:t>Elimina todos los contenedores que estén activos o inactivos</w:t>
      </w:r>
    </w:p>
    <w:p w14:paraId="7E84B46F" w14:textId="77777777" w:rsidR="00987761" w:rsidRPr="00987761" w:rsidRDefault="00987761" w:rsidP="00987761">
      <w:pPr>
        <w:spacing w:before="100" w:beforeAutospacing="1" w:after="100" w:afterAutospacing="1" w:line="240" w:lineRule="auto"/>
        <w:rPr>
          <w:rFonts w:ascii="Times New Roman" w:eastAsia="Times New Roman" w:hAnsi="Times New Roman" w:cs="Times New Roman"/>
          <w:sz w:val="24"/>
          <w:szCs w:val="24"/>
          <w:lang w:eastAsia="es-AR"/>
        </w:rPr>
      </w:pPr>
      <w:ins w:id="10" w:author="Unknown">
        <w:r w:rsidRPr="00987761">
          <w:rPr>
            <w:rFonts w:ascii="Times New Roman" w:eastAsia="Times New Roman" w:hAnsi="Times New Roman" w:cs="Times New Roman"/>
            <w:sz w:val="24"/>
            <w:szCs w:val="24"/>
            <w:lang w:eastAsia="es-AR"/>
          </w:rPr>
          <w:t>Mostrar estadísticas y asignar recursos</w:t>
        </w:r>
      </w:ins>
    </w:p>
    <w:p w14:paraId="440B107E" w14:textId="77777777" w:rsidR="00987761" w:rsidRPr="00987761" w:rsidRDefault="00987761" w:rsidP="0098776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run -d --</w:t>
      </w:r>
      <w:proofErr w:type="spellStart"/>
      <w:r w:rsidRPr="00987761">
        <w:rPr>
          <w:rFonts w:ascii="Times New Roman" w:eastAsia="Times New Roman" w:hAnsi="Times New Roman" w:cs="Times New Roman"/>
          <w:sz w:val="24"/>
          <w:szCs w:val="24"/>
          <w:lang w:eastAsia="es-AR"/>
        </w:rPr>
        <w:t>name</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container_platzi_app</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memory</w:t>
      </w:r>
      <w:proofErr w:type="spellEnd"/>
      <w:r w:rsidRPr="00987761">
        <w:rPr>
          <w:rFonts w:ascii="Times New Roman" w:eastAsia="Times New Roman" w:hAnsi="Times New Roman" w:cs="Times New Roman"/>
          <w:sz w:val="24"/>
          <w:szCs w:val="24"/>
          <w:lang w:eastAsia="es-AR"/>
        </w:rPr>
        <w:t xml:space="preserve"> 1g </w:t>
      </w:r>
      <w:proofErr w:type="spellStart"/>
      <w:r w:rsidRPr="00987761">
        <w:rPr>
          <w:rFonts w:ascii="Times New Roman" w:eastAsia="Times New Roman" w:hAnsi="Times New Roman" w:cs="Times New Roman"/>
          <w:sz w:val="24"/>
          <w:szCs w:val="24"/>
          <w:lang w:eastAsia="es-AR"/>
        </w:rPr>
        <w:t>image_platzi_app</w:t>
      </w:r>
      <w:proofErr w:type="spellEnd"/>
    </w:p>
    <w:p w14:paraId="77848983" w14:textId="77777777" w:rsidR="00987761" w:rsidRPr="00987761" w:rsidRDefault="00987761" w:rsidP="00987761">
      <w:pPr>
        <w:spacing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w:t>
      </w:r>
      <w:proofErr w:type="spellStart"/>
      <w:r w:rsidRPr="00987761">
        <w:rPr>
          <w:rFonts w:ascii="Times New Roman" w:eastAsia="Times New Roman" w:hAnsi="Times New Roman" w:cs="Times New Roman"/>
          <w:sz w:val="24"/>
          <w:szCs w:val="24"/>
          <w:lang w:eastAsia="es-AR"/>
        </w:rPr>
        <w:t>name</w:t>
      </w:r>
      <w:proofErr w:type="spellEnd"/>
      <w:r w:rsidRPr="00987761">
        <w:rPr>
          <w:rFonts w:ascii="Times New Roman" w:eastAsia="Times New Roman" w:hAnsi="Times New Roman" w:cs="Times New Roman"/>
          <w:sz w:val="24"/>
          <w:szCs w:val="24"/>
          <w:lang w:eastAsia="es-AR"/>
        </w:rPr>
        <w:t xml:space="preserve"> &lt;nombre del container&gt;</w:t>
      </w:r>
      <w:r w:rsidRPr="00987761">
        <w:rPr>
          <w:rFonts w:ascii="Times New Roman" w:eastAsia="Times New Roman" w:hAnsi="Times New Roman" w:cs="Times New Roman"/>
          <w:sz w:val="24"/>
          <w:szCs w:val="24"/>
          <w:lang w:eastAsia="es-AR"/>
        </w:rPr>
        <w:br/>
        <w:t>nombre del contenedor</w:t>
      </w:r>
      <w:r w:rsidRPr="00987761">
        <w:rPr>
          <w:rFonts w:ascii="Times New Roman" w:eastAsia="Times New Roman" w:hAnsi="Times New Roman" w:cs="Times New Roman"/>
          <w:sz w:val="24"/>
          <w:szCs w:val="24"/>
          <w:lang w:eastAsia="es-AR"/>
        </w:rPr>
        <w:br/>
        <w:t>–</w:t>
      </w:r>
      <w:proofErr w:type="spellStart"/>
      <w:r w:rsidRPr="00987761">
        <w:rPr>
          <w:rFonts w:ascii="Times New Roman" w:eastAsia="Times New Roman" w:hAnsi="Times New Roman" w:cs="Times New Roman"/>
          <w:sz w:val="24"/>
          <w:szCs w:val="24"/>
          <w:lang w:eastAsia="es-AR"/>
        </w:rPr>
        <w:t>memory</w:t>
      </w:r>
      <w:proofErr w:type="spellEnd"/>
      <w:r w:rsidRPr="00987761">
        <w:rPr>
          <w:rFonts w:ascii="Times New Roman" w:eastAsia="Times New Roman" w:hAnsi="Times New Roman" w:cs="Times New Roman"/>
          <w:sz w:val="24"/>
          <w:szCs w:val="24"/>
          <w:lang w:eastAsia="es-AR"/>
        </w:rPr>
        <w:t xml:space="preserve"> &lt;cantidad de memoria a usar&gt;</w:t>
      </w:r>
      <w:r w:rsidRPr="00987761">
        <w:rPr>
          <w:rFonts w:ascii="Times New Roman" w:eastAsia="Times New Roman" w:hAnsi="Times New Roman" w:cs="Times New Roman"/>
          <w:sz w:val="24"/>
          <w:szCs w:val="24"/>
          <w:lang w:eastAsia="es-AR"/>
        </w:rPr>
        <w:br/>
        <w:t>Limito el uso de memoria</w:t>
      </w:r>
    </w:p>
    <w:p w14:paraId="329C5B54" w14:textId="77777777" w:rsidR="00987761" w:rsidRPr="00987761" w:rsidRDefault="00987761" w:rsidP="009877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stats</w:t>
      </w:r>
      <w:proofErr w:type="spellEnd"/>
      <w:r w:rsidRPr="00987761">
        <w:rPr>
          <w:rFonts w:ascii="Times New Roman" w:eastAsia="Times New Roman" w:hAnsi="Times New Roman" w:cs="Times New Roman"/>
          <w:sz w:val="24"/>
          <w:szCs w:val="24"/>
          <w:lang w:eastAsia="es-AR"/>
        </w:rPr>
        <w:br/>
        <w:t>Muestra el monitor de recursos de los contenedores</w:t>
      </w:r>
    </w:p>
    <w:p w14:paraId="33687F5B" w14:textId="77777777" w:rsidR="00987761" w:rsidRPr="00987761" w:rsidRDefault="00987761" w:rsidP="009877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987761">
        <w:rPr>
          <w:rFonts w:ascii="Times New Roman" w:eastAsia="Times New Roman" w:hAnsi="Times New Roman" w:cs="Times New Roman"/>
          <w:sz w:val="24"/>
          <w:szCs w:val="24"/>
          <w:lang w:eastAsia="es-AR"/>
        </w:rPr>
        <w:t xml:space="preserve">$ sudo </w:t>
      </w:r>
      <w:proofErr w:type="spellStart"/>
      <w:r w:rsidRPr="00987761">
        <w:rPr>
          <w:rFonts w:ascii="Times New Roman" w:eastAsia="Times New Roman" w:hAnsi="Times New Roman" w:cs="Times New Roman"/>
          <w:sz w:val="24"/>
          <w:szCs w:val="24"/>
          <w:lang w:eastAsia="es-AR"/>
        </w:rPr>
        <w:t>docker</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inspect</w:t>
      </w:r>
      <w:proofErr w:type="spellEnd"/>
      <w:r w:rsidRPr="00987761">
        <w:rPr>
          <w:rFonts w:ascii="Times New Roman" w:eastAsia="Times New Roman" w:hAnsi="Times New Roman" w:cs="Times New Roman"/>
          <w:sz w:val="24"/>
          <w:szCs w:val="24"/>
          <w:lang w:eastAsia="es-AR"/>
        </w:rPr>
        <w:t xml:space="preserve"> </w:t>
      </w:r>
      <w:proofErr w:type="spellStart"/>
      <w:r w:rsidRPr="00987761">
        <w:rPr>
          <w:rFonts w:ascii="Times New Roman" w:eastAsia="Times New Roman" w:hAnsi="Times New Roman" w:cs="Times New Roman"/>
          <w:sz w:val="24"/>
          <w:szCs w:val="24"/>
          <w:lang w:eastAsia="es-AR"/>
        </w:rPr>
        <w:t>container_platzi_app</w:t>
      </w:r>
      <w:proofErr w:type="spellEnd"/>
      <w:r w:rsidRPr="00987761">
        <w:rPr>
          <w:rFonts w:ascii="Times New Roman" w:eastAsia="Times New Roman" w:hAnsi="Times New Roman" w:cs="Times New Roman"/>
          <w:sz w:val="24"/>
          <w:szCs w:val="24"/>
          <w:lang w:eastAsia="es-AR"/>
        </w:rPr>
        <w:br/>
        <w:t>Inspecciona un contenedor</w:t>
      </w:r>
    </w:p>
    <w:p w14:paraId="2F7218FC" w14:textId="77777777" w:rsidR="00DC5FCE" w:rsidRPr="00DC5FCE" w:rsidRDefault="00DC5FCE" w:rsidP="00DC5FCE">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C5FCE">
        <w:rPr>
          <w:rFonts w:ascii="Times New Roman" w:eastAsia="Times New Roman" w:hAnsi="Times New Roman" w:cs="Times New Roman"/>
          <w:b/>
          <w:bCs/>
          <w:sz w:val="24"/>
          <w:szCs w:val="24"/>
          <w:lang w:eastAsia="es-AR"/>
        </w:rPr>
        <w:t>SIGKILL</w:t>
      </w:r>
    </w:p>
    <w:p w14:paraId="4735431A" w14:textId="77777777" w:rsidR="00DC5FCE" w:rsidRPr="00DC5FCE" w:rsidRDefault="00DC5FCE" w:rsidP="00DC5F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DC5FCE">
        <w:rPr>
          <w:rFonts w:ascii="Times New Roman" w:eastAsia="Times New Roman" w:hAnsi="Times New Roman" w:cs="Times New Roman"/>
          <w:sz w:val="24"/>
          <w:szCs w:val="24"/>
          <w:lang w:eastAsia="es-AR"/>
        </w:rPr>
        <w:t>SIGKILL es la mejor forma de matar un proceso. Siempre matará un proceso y lo matará abruptamente, generando un error fatal. SIGKILL siempre debería funcionar. Si no funciona, el sistema operativo ha fallado.</w:t>
      </w:r>
      <w:r w:rsidRPr="00DC5FCE">
        <w:rPr>
          <w:rFonts w:ascii="Times New Roman" w:eastAsia="Times New Roman" w:hAnsi="Times New Roman" w:cs="Times New Roman"/>
          <w:sz w:val="24"/>
          <w:szCs w:val="24"/>
          <w:lang w:eastAsia="es-AR"/>
        </w:rPr>
        <w:br/>
        <w:t>`</w:t>
      </w:r>
    </w:p>
    <w:p w14:paraId="615C2831" w14:textId="77777777" w:rsidR="00DC5FCE" w:rsidRPr="00DC5FCE" w:rsidRDefault="00DC5FCE" w:rsidP="00DC5FCE">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C5FCE">
        <w:rPr>
          <w:rFonts w:ascii="Times New Roman" w:eastAsia="Times New Roman" w:hAnsi="Times New Roman" w:cs="Times New Roman"/>
          <w:b/>
          <w:bCs/>
          <w:sz w:val="24"/>
          <w:szCs w:val="24"/>
          <w:lang w:eastAsia="es-AR"/>
        </w:rPr>
        <w:t>SIGTERM:</w:t>
      </w:r>
    </w:p>
    <w:p w14:paraId="277EC149" w14:textId="77777777" w:rsidR="00DC5FCE" w:rsidRPr="00DC5FCE" w:rsidRDefault="00DC5FCE" w:rsidP="00DC5F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DC5FCE">
        <w:rPr>
          <w:rFonts w:ascii="Times New Roman" w:eastAsia="Times New Roman" w:hAnsi="Times New Roman" w:cs="Times New Roman"/>
          <w:sz w:val="24"/>
          <w:szCs w:val="24"/>
          <w:lang w:eastAsia="es-AR"/>
        </w:rPr>
        <w:t>SIGTERM intenta matar un proceso, pero a diferencia de SIGKILL, puede bloquearse o manejarse de otra manera. Puede considerarse una forma más suave de intentar finalizar un proceso.</w:t>
      </w:r>
      <w:r w:rsidRPr="00DC5FCE">
        <w:rPr>
          <w:rFonts w:ascii="Times New Roman" w:eastAsia="Times New Roman" w:hAnsi="Times New Roman" w:cs="Times New Roman"/>
          <w:sz w:val="24"/>
          <w:szCs w:val="24"/>
          <w:lang w:eastAsia="es-AR"/>
        </w:rPr>
        <w:br/>
        <w:t>Para la mayoría de los propósitos, SIGKILL será el método más rápido y efectivo para terminar el proceso.</w:t>
      </w:r>
    </w:p>
    <w:p w14:paraId="6BE1541F" w14:textId="30DDEA04" w:rsidR="00EC6A14" w:rsidRDefault="00DC5FCE" w:rsidP="005C3D6B">
      <w:pPr>
        <w:ind w:firstLine="708"/>
      </w:pPr>
      <w:r>
        <w:t xml:space="preserve">Al usar </w:t>
      </w:r>
      <w:proofErr w:type="spellStart"/>
      <w:r>
        <w:t>cmd</w:t>
      </w:r>
      <w:proofErr w:type="spellEnd"/>
      <w:r>
        <w:t xml:space="preserve"> "/loop.sh" se ejecuta el comando en "</w:t>
      </w:r>
      <w:proofErr w:type="spellStart"/>
      <w:r>
        <w:t>shell</w:t>
      </w:r>
      <w:proofErr w:type="spellEnd"/>
      <w:r>
        <w:t xml:space="preserve"> </w:t>
      </w:r>
      <w:proofErr w:type="spellStart"/>
      <w:r>
        <w:t>form</w:t>
      </w:r>
      <w:proofErr w:type="spellEnd"/>
      <w:r>
        <w:t xml:space="preserve">". De esta forma, Docker utiliza el </w:t>
      </w:r>
      <w:proofErr w:type="spellStart"/>
      <w:r>
        <w:t>shell</w:t>
      </w:r>
      <w:proofErr w:type="spellEnd"/>
      <w:r>
        <w:t xml:space="preserve"> que se encuentre configurado en el </w:t>
      </w:r>
      <w:proofErr w:type="spellStart"/>
      <w:r>
        <w:t>dockerfile</w:t>
      </w:r>
      <w:proofErr w:type="spellEnd"/>
      <w:r>
        <w:t xml:space="preserve"> y ejecuta el comando como un subproceso del </w:t>
      </w:r>
      <w:proofErr w:type="spellStart"/>
      <w:r>
        <w:t>shell</w:t>
      </w:r>
      <w:proofErr w:type="spellEnd"/>
      <w:r>
        <w:t xml:space="preserve">. Es así que el </w:t>
      </w:r>
      <w:proofErr w:type="spellStart"/>
      <w:r>
        <w:t>shell</w:t>
      </w:r>
      <w:proofErr w:type="spellEnd"/>
      <w:r>
        <w:t xml:space="preserve"> queda como proceso principal y el comando como subproceso. Al usar </w:t>
      </w:r>
      <w:proofErr w:type="spellStart"/>
      <w:r>
        <w:t>cmd</w:t>
      </w:r>
      <w:proofErr w:type="spellEnd"/>
      <w:r>
        <w:t xml:space="preserve"> ["/loop.sh"] se ejecuta el comando en "</w:t>
      </w:r>
      <w:proofErr w:type="spellStart"/>
      <w:r>
        <w:t>exec</w:t>
      </w:r>
      <w:proofErr w:type="spellEnd"/>
      <w:r>
        <w:t xml:space="preserve"> </w:t>
      </w:r>
      <w:proofErr w:type="spellStart"/>
      <w:r>
        <w:t>form</w:t>
      </w:r>
      <w:proofErr w:type="spellEnd"/>
      <w:r>
        <w:t>". De esta forma, Docker lo ejecuta como proceso principal.</w:t>
      </w:r>
    </w:p>
    <w:p w14:paraId="4C6773F1" w14:textId="37D7D23F" w:rsidR="00DC5FCE" w:rsidRDefault="00DC5FCE" w:rsidP="005C3D6B">
      <w:pPr>
        <w:ind w:firstLine="708"/>
      </w:pPr>
    </w:p>
    <w:p w14:paraId="35A361A7" w14:textId="77777777" w:rsidR="00DC5FCE" w:rsidRDefault="00DC5FCE" w:rsidP="005C3D6B">
      <w:pPr>
        <w:ind w:firstLine="708"/>
      </w:pPr>
    </w:p>
    <w:p w14:paraId="6DA991BA" w14:textId="04CFF524" w:rsidR="00DC5FCE" w:rsidRDefault="00DC5FCE" w:rsidP="005C3D6B">
      <w:pPr>
        <w:ind w:firstLine="708"/>
      </w:pPr>
      <w:r>
        <w:lastRenderedPageBreak/>
        <w:t>Comandos:</w:t>
      </w:r>
      <w:r>
        <w:br/>
        <w:t xml:space="preserve">$ </w:t>
      </w:r>
      <w:proofErr w:type="spellStart"/>
      <w:r>
        <w:t>docker</w:t>
      </w:r>
      <w:proofErr w:type="spellEnd"/>
      <w:r>
        <w:t xml:space="preserve"> </w:t>
      </w:r>
      <w:proofErr w:type="spellStart"/>
      <w:r>
        <w:t>build</w:t>
      </w:r>
      <w:proofErr w:type="spellEnd"/>
      <w:r>
        <w:t xml:space="preserve"> -t </w:t>
      </w:r>
      <w:proofErr w:type="spellStart"/>
      <w:proofErr w:type="gramStart"/>
      <w:r>
        <w:t>loop</w:t>
      </w:r>
      <w:proofErr w:type="spellEnd"/>
      <w:r>
        <w:t xml:space="preserve"> .</w:t>
      </w:r>
      <w:proofErr w:type="gramEnd"/>
      <w:r>
        <w:t xml:space="preserve"> (construyo la imagen)</w:t>
      </w:r>
      <w:r>
        <w:br/>
        <w:t xml:space="preserve">$ </w:t>
      </w:r>
      <w:proofErr w:type="spellStart"/>
      <w:r>
        <w:t>docker</w:t>
      </w:r>
      <w:proofErr w:type="spellEnd"/>
      <w:r>
        <w:t xml:space="preserve"> run -d --</w:t>
      </w:r>
      <w:proofErr w:type="spellStart"/>
      <w:r>
        <w:t>name</w:t>
      </w:r>
      <w:proofErr w:type="spellEnd"/>
      <w:r>
        <w:t xml:space="preserve"> </w:t>
      </w:r>
      <w:proofErr w:type="spellStart"/>
      <w:r>
        <w:t>looper</w:t>
      </w:r>
      <w:proofErr w:type="spellEnd"/>
      <w:r>
        <w:t xml:space="preserve"> </w:t>
      </w:r>
      <w:proofErr w:type="spellStart"/>
      <w:r>
        <w:t>loop</w:t>
      </w:r>
      <w:proofErr w:type="spellEnd"/>
      <w:r>
        <w:t xml:space="preserve"> (corro el contenedor)</w:t>
      </w:r>
      <w:r>
        <w:br/>
        <w:t xml:space="preserve">$ </w:t>
      </w:r>
      <w:proofErr w:type="spellStart"/>
      <w:r>
        <w:t>docker</w:t>
      </w:r>
      <w:proofErr w:type="spellEnd"/>
      <w:r>
        <w:t xml:space="preserve"> stop </w:t>
      </w:r>
      <w:proofErr w:type="spellStart"/>
      <w:r>
        <w:t>looper</w:t>
      </w:r>
      <w:proofErr w:type="spellEnd"/>
      <w:r>
        <w:t xml:space="preserve"> (le envía la señal SIGTERM al contenedor)</w:t>
      </w:r>
      <w:r>
        <w:br/>
        <w:t xml:space="preserve">$ </w:t>
      </w:r>
      <w:proofErr w:type="spellStart"/>
      <w:r>
        <w:t>docker</w:t>
      </w:r>
      <w:proofErr w:type="spellEnd"/>
      <w:r>
        <w:t xml:space="preserve"> </w:t>
      </w:r>
      <w:proofErr w:type="spellStart"/>
      <w:r>
        <w:t>ps</w:t>
      </w:r>
      <w:proofErr w:type="spellEnd"/>
      <w:r>
        <w:t xml:space="preserve"> -l (muestra el </w:t>
      </w:r>
      <w:proofErr w:type="spellStart"/>
      <w:r>
        <w:t>ps</w:t>
      </w:r>
      <w:proofErr w:type="spellEnd"/>
      <w:r>
        <w:t xml:space="preserve"> del último proceso)</w:t>
      </w:r>
      <w:r>
        <w:br/>
        <w:t xml:space="preserve">$ </w:t>
      </w:r>
      <w:proofErr w:type="spellStart"/>
      <w:r>
        <w:t>docker</w:t>
      </w:r>
      <w:proofErr w:type="spellEnd"/>
      <w:r>
        <w:t xml:space="preserve"> </w:t>
      </w:r>
      <w:proofErr w:type="spellStart"/>
      <w:r>
        <w:t>kill</w:t>
      </w:r>
      <w:proofErr w:type="spellEnd"/>
      <w:r>
        <w:t xml:space="preserve"> </w:t>
      </w:r>
      <w:proofErr w:type="spellStart"/>
      <w:r>
        <w:t>looper</w:t>
      </w:r>
      <w:proofErr w:type="spellEnd"/>
      <w:r>
        <w:t xml:space="preserve"> (le envía la señal SIGKILL al contenedor)</w:t>
      </w:r>
      <w:r>
        <w:br/>
        <w:t xml:space="preserve">$ </w:t>
      </w:r>
      <w:proofErr w:type="spellStart"/>
      <w:r>
        <w:t>docker</w:t>
      </w:r>
      <w:proofErr w:type="spellEnd"/>
      <w:r>
        <w:t xml:space="preserve"> </w:t>
      </w:r>
      <w:proofErr w:type="spellStart"/>
      <w:r>
        <w:t>exec</w:t>
      </w:r>
      <w:proofErr w:type="spellEnd"/>
      <w:r>
        <w:t xml:space="preserve"> </w:t>
      </w:r>
      <w:proofErr w:type="spellStart"/>
      <w:r>
        <w:t>looper</w:t>
      </w:r>
      <w:proofErr w:type="spellEnd"/>
      <w:r>
        <w:t xml:space="preserve"> </w:t>
      </w:r>
      <w:proofErr w:type="spellStart"/>
      <w:r>
        <w:t>ps</w:t>
      </w:r>
      <w:proofErr w:type="spellEnd"/>
      <w:r>
        <w:t xml:space="preserve"> -</w:t>
      </w:r>
      <w:proofErr w:type="spellStart"/>
      <w:r>
        <w:t>ef</w:t>
      </w:r>
      <w:proofErr w:type="spellEnd"/>
      <w:r>
        <w:t xml:space="preserve"> (veo los procesos del contenedor)</w:t>
      </w:r>
    </w:p>
    <w:p w14:paraId="38FC156F" w14:textId="39CF155F" w:rsidR="00A232EE" w:rsidRDefault="00A232EE" w:rsidP="005C3D6B">
      <w:pPr>
        <w:ind w:firstLine="708"/>
      </w:pPr>
    </w:p>
    <w:p w14:paraId="5873B361" w14:textId="782ED60D" w:rsidR="00A232EE" w:rsidRDefault="00BE0C07" w:rsidP="005C3D6B">
      <w:pPr>
        <w:ind w:firstLine="708"/>
      </w:pPr>
      <w:r>
        <w:t xml:space="preserve">El </w:t>
      </w:r>
      <w:r>
        <w:rPr>
          <w:rStyle w:val="Textoennegrita"/>
        </w:rPr>
        <w:t>ENTRYPOINT</w:t>
      </w:r>
      <w:r>
        <w:t xml:space="preserve"> es el comando que se va a ejecutar por defecto, y en </w:t>
      </w:r>
      <w:r>
        <w:rPr>
          <w:rStyle w:val="Textoennegrita"/>
        </w:rPr>
        <w:t>CMD</w:t>
      </w:r>
      <w:r>
        <w:t xml:space="preserve"> va el </w:t>
      </w:r>
      <w:proofErr w:type="spellStart"/>
      <w:r>
        <w:t>parametro</w:t>
      </w:r>
      <w:proofErr w:type="spellEnd"/>
      <w:r>
        <w:t xml:space="preserve"> del comando.</w:t>
      </w:r>
      <w:r>
        <w:br/>
        <w:t xml:space="preserve">Este </w:t>
      </w:r>
      <w:proofErr w:type="spellStart"/>
      <w:r>
        <w:t>parametro</w:t>
      </w:r>
      <w:proofErr w:type="spellEnd"/>
      <w:r>
        <w:t xml:space="preserve"> se puede modificar desde el run del contenedor.</w:t>
      </w:r>
    </w:p>
    <w:p w14:paraId="37D6B559" w14:textId="42F7DE4A" w:rsidR="00BE0C07" w:rsidRDefault="00BE0C07" w:rsidP="005C3D6B">
      <w:pPr>
        <w:ind w:firstLine="708"/>
      </w:pPr>
    </w:p>
    <w:p w14:paraId="3A17973F" w14:textId="2AC0B34C" w:rsidR="00BE0C07" w:rsidRDefault="00BE0C07" w:rsidP="005C3D6B">
      <w:pPr>
        <w:ind w:firstLine="708"/>
      </w:pPr>
      <w:r>
        <w:t>Comandos:</w:t>
      </w:r>
      <w:r>
        <w:br/>
        <w:t xml:space="preserve">$ </w:t>
      </w:r>
      <w:proofErr w:type="spellStart"/>
      <w:r>
        <w:t>docker</w:t>
      </w:r>
      <w:proofErr w:type="spellEnd"/>
      <w:r>
        <w:t xml:space="preserve"> </w:t>
      </w:r>
      <w:proofErr w:type="spellStart"/>
      <w:r>
        <w:t>buils</w:t>
      </w:r>
      <w:proofErr w:type="spellEnd"/>
      <w:r>
        <w:t xml:space="preserve"> -t </w:t>
      </w:r>
      <w:proofErr w:type="gramStart"/>
      <w:r>
        <w:t>ping .</w:t>
      </w:r>
      <w:proofErr w:type="gramEnd"/>
      <w:r>
        <w:t xml:space="preserve"> (construyo la imagen)</w:t>
      </w:r>
      <w:r>
        <w:br/>
        <w:t xml:space="preserve">$ </w:t>
      </w:r>
      <w:proofErr w:type="spellStart"/>
      <w:r>
        <w:t>docker</w:t>
      </w:r>
      <w:proofErr w:type="spellEnd"/>
      <w:r>
        <w:t xml:space="preserve"> run --</w:t>
      </w:r>
      <w:proofErr w:type="spellStart"/>
      <w:r>
        <w:t>name</w:t>
      </w:r>
      <w:proofErr w:type="spellEnd"/>
      <w:r>
        <w:t xml:space="preserve"> </w:t>
      </w:r>
      <w:proofErr w:type="spellStart"/>
      <w:r>
        <w:t>pinger</w:t>
      </w:r>
      <w:proofErr w:type="spellEnd"/>
      <w:r>
        <w:t xml:space="preserve"> ping &lt;</w:t>
      </w:r>
      <w:proofErr w:type="spellStart"/>
      <w:r>
        <w:t>hostname</w:t>
      </w:r>
      <w:proofErr w:type="spellEnd"/>
      <w:r>
        <w:t xml:space="preserve">&gt; (ahora le puedo pasar un parámetro, previamente tengo que agregar el ENTRYPOINT en el </w:t>
      </w:r>
      <w:proofErr w:type="spellStart"/>
      <w:r>
        <w:t>Dockerfile</w:t>
      </w:r>
      <w:proofErr w:type="spellEnd"/>
      <w:r>
        <w:t>)</w:t>
      </w:r>
    </w:p>
    <w:p w14:paraId="3DAB27AD" w14:textId="6A1DF31C" w:rsidR="00B871AD" w:rsidRDefault="00B871AD" w:rsidP="005C3D6B">
      <w:pPr>
        <w:ind w:firstLine="708"/>
      </w:pPr>
    </w:p>
    <w:p w14:paraId="6CB137B0" w14:textId="77777777" w:rsidR="00B871AD" w:rsidRPr="00B871AD" w:rsidRDefault="00B871AD" w:rsidP="00B871AD">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B871AD">
        <w:rPr>
          <w:rFonts w:ascii="Courier New" w:eastAsia="Times New Roman" w:hAnsi="Courier New" w:cs="Courier New"/>
          <w:b/>
          <w:bCs/>
          <w:sz w:val="20"/>
          <w:szCs w:val="20"/>
          <w:lang w:eastAsia="es-AR"/>
        </w:rPr>
        <w:t>.</w:t>
      </w:r>
      <w:proofErr w:type="spellStart"/>
      <w:r w:rsidRPr="00B871AD">
        <w:rPr>
          <w:rFonts w:ascii="Courier New" w:eastAsia="Times New Roman" w:hAnsi="Courier New" w:cs="Courier New"/>
          <w:b/>
          <w:bCs/>
          <w:sz w:val="20"/>
          <w:szCs w:val="20"/>
          <w:lang w:eastAsia="es-AR"/>
        </w:rPr>
        <w:t>dockerignore</w:t>
      </w:r>
      <w:proofErr w:type="spellEnd"/>
      <w:proofErr w:type="gramEnd"/>
      <w:r w:rsidRPr="00B871AD">
        <w:rPr>
          <w:rFonts w:ascii="Times New Roman" w:eastAsia="Times New Roman" w:hAnsi="Times New Roman" w:cs="Times New Roman"/>
          <w:b/>
          <w:bCs/>
          <w:sz w:val="24"/>
          <w:szCs w:val="24"/>
          <w:lang w:eastAsia="es-AR"/>
        </w:rPr>
        <w:t xml:space="preserve"> file </w:t>
      </w:r>
      <w:proofErr w:type="spellStart"/>
      <w:r w:rsidRPr="00B871AD">
        <w:rPr>
          <w:rFonts w:ascii="Times New Roman" w:eastAsia="Times New Roman" w:hAnsi="Times New Roman" w:cs="Times New Roman"/>
          <w:b/>
          <w:bCs/>
          <w:sz w:val="24"/>
          <w:szCs w:val="24"/>
          <w:lang w:eastAsia="es-AR"/>
        </w:rPr>
        <w:t>deberia</w:t>
      </w:r>
      <w:proofErr w:type="spellEnd"/>
      <w:r w:rsidRPr="00B871AD">
        <w:rPr>
          <w:rFonts w:ascii="Times New Roman" w:eastAsia="Times New Roman" w:hAnsi="Times New Roman" w:cs="Times New Roman"/>
          <w:b/>
          <w:bCs/>
          <w:sz w:val="24"/>
          <w:szCs w:val="24"/>
          <w:lang w:eastAsia="es-AR"/>
        </w:rPr>
        <w:t xml:space="preserve"> ser in un </w:t>
      </w:r>
      <w:proofErr w:type="spellStart"/>
      <w:r w:rsidRPr="00B871AD">
        <w:rPr>
          <w:rFonts w:ascii="Times New Roman" w:eastAsia="Times New Roman" w:hAnsi="Times New Roman" w:cs="Times New Roman"/>
          <w:b/>
          <w:bCs/>
          <w:sz w:val="24"/>
          <w:szCs w:val="24"/>
          <w:lang w:eastAsia="es-AR"/>
        </w:rPr>
        <w:t>subset</w:t>
      </w:r>
      <w:proofErr w:type="spellEnd"/>
      <w:r w:rsidRPr="00B871AD">
        <w:rPr>
          <w:rFonts w:ascii="Times New Roman" w:eastAsia="Times New Roman" w:hAnsi="Times New Roman" w:cs="Times New Roman"/>
          <w:b/>
          <w:bCs/>
          <w:sz w:val="24"/>
          <w:szCs w:val="24"/>
          <w:lang w:eastAsia="es-AR"/>
        </w:rPr>
        <w:t xml:space="preserve"> de </w:t>
      </w:r>
      <w:r w:rsidRPr="00B871AD">
        <w:rPr>
          <w:rFonts w:ascii="Courier New" w:eastAsia="Times New Roman" w:hAnsi="Courier New" w:cs="Courier New"/>
          <w:b/>
          <w:bCs/>
          <w:sz w:val="20"/>
          <w:szCs w:val="20"/>
          <w:lang w:eastAsia="es-AR"/>
        </w:rPr>
        <w:t>.</w:t>
      </w:r>
      <w:proofErr w:type="spellStart"/>
      <w:r w:rsidRPr="00B871AD">
        <w:rPr>
          <w:rFonts w:ascii="Courier New" w:eastAsia="Times New Roman" w:hAnsi="Courier New" w:cs="Courier New"/>
          <w:b/>
          <w:bCs/>
          <w:sz w:val="20"/>
          <w:szCs w:val="20"/>
          <w:lang w:eastAsia="es-AR"/>
        </w:rPr>
        <w:t>gitignore</w:t>
      </w:r>
      <w:proofErr w:type="spellEnd"/>
      <w:r w:rsidRPr="00B871AD">
        <w:rPr>
          <w:rFonts w:ascii="Times New Roman" w:eastAsia="Times New Roman" w:hAnsi="Times New Roman" w:cs="Times New Roman"/>
          <w:b/>
          <w:bCs/>
          <w:sz w:val="24"/>
          <w:szCs w:val="24"/>
          <w:lang w:eastAsia="es-AR"/>
        </w:rPr>
        <w:t xml:space="preserve"> file?</w:t>
      </w:r>
    </w:p>
    <w:p w14:paraId="65B24A34" w14:textId="77777777" w:rsidR="00B871AD" w:rsidRPr="00B871AD" w:rsidRDefault="00B871AD" w:rsidP="00B871AD">
      <w:pPr>
        <w:spacing w:before="100" w:beforeAutospacing="1" w:after="100" w:afterAutospacing="1" w:line="240" w:lineRule="auto"/>
        <w:rPr>
          <w:rFonts w:ascii="Times New Roman" w:eastAsia="Times New Roman" w:hAnsi="Times New Roman" w:cs="Times New Roman"/>
          <w:sz w:val="24"/>
          <w:szCs w:val="24"/>
          <w:lang w:eastAsia="es-AR"/>
        </w:rPr>
      </w:pPr>
      <w:r w:rsidRPr="00B871AD">
        <w:rPr>
          <w:rFonts w:ascii="Times New Roman" w:eastAsia="Times New Roman" w:hAnsi="Times New Roman" w:cs="Times New Roman"/>
          <w:sz w:val="24"/>
          <w:szCs w:val="24"/>
          <w:lang w:eastAsia="es-AR"/>
        </w:rPr>
        <w:t xml:space="preserve">La respuesta es: </w:t>
      </w:r>
      <w:r w:rsidRPr="00B871AD">
        <w:rPr>
          <w:rFonts w:ascii="Times New Roman" w:eastAsia="Times New Roman" w:hAnsi="Times New Roman" w:cs="Times New Roman"/>
          <w:i/>
          <w:iCs/>
          <w:sz w:val="24"/>
          <w:szCs w:val="24"/>
          <w:lang w:eastAsia="es-AR"/>
        </w:rPr>
        <w:t xml:space="preserve">no </w:t>
      </w:r>
      <w:proofErr w:type="spellStart"/>
      <w:r w:rsidRPr="00B871AD">
        <w:rPr>
          <w:rFonts w:ascii="Times New Roman" w:eastAsia="Times New Roman" w:hAnsi="Times New Roman" w:cs="Times New Roman"/>
          <w:i/>
          <w:iCs/>
          <w:sz w:val="24"/>
          <w:szCs w:val="24"/>
          <w:lang w:eastAsia="es-AR"/>
        </w:rPr>
        <w:t>deberia</w:t>
      </w:r>
      <w:proofErr w:type="spellEnd"/>
    </w:p>
    <w:p w14:paraId="03D5A30E" w14:textId="77777777" w:rsidR="00B871AD" w:rsidRPr="00B871AD" w:rsidRDefault="00B871AD" w:rsidP="00B871AD">
      <w:pPr>
        <w:spacing w:before="100" w:beforeAutospacing="1" w:after="100" w:afterAutospacing="1" w:line="240" w:lineRule="auto"/>
        <w:rPr>
          <w:rFonts w:ascii="Times New Roman" w:eastAsia="Times New Roman" w:hAnsi="Times New Roman" w:cs="Times New Roman"/>
          <w:sz w:val="24"/>
          <w:szCs w:val="24"/>
          <w:lang w:eastAsia="es-AR"/>
        </w:rPr>
      </w:pPr>
      <w:r w:rsidRPr="00B871AD">
        <w:rPr>
          <w:rFonts w:ascii="Times New Roman" w:eastAsia="Times New Roman" w:hAnsi="Times New Roman" w:cs="Times New Roman"/>
          <w:sz w:val="24"/>
          <w:szCs w:val="24"/>
          <w:lang w:eastAsia="es-AR"/>
        </w:rPr>
        <w:t xml:space="preserve">Porque el </w:t>
      </w:r>
      <w:proofErr w:type="gramStart"/>
      <w:r w:rsidRPr="00B871AD">
        <w:rPr>
          <w:rFonts w:ascii="Times New Roman" w:eastAsia="Times New Roman" w:hAnsi="Times New Roman" w:cs="Times New Roman"/>
          <w:sz w:val="24"/>
          <w:szCs w:val="24"/>
          <w:lang w:eastAsia="es-AR"/>
        </w:rPr>
        <w:t>archivo .</w:t>
      </w:r>
      <w:proofErr w:type="spellStart"/>
      <w:r w:rsidRPr="00B871AD">
        <w:rPr>
          <w:rFonts w:ascii="Times New Roman" w:eastAsia="Times New Roman" w:hAnsi="Times New Roman" w:cs="Times New Roman"/>
          <w:sz w:val="24"/>
          <w:szCs w:val="24"/>
          <w:lang w:eastAsia="es-AR"/>
        </w:rPr>
        <w:t>gitignore</w:t>
      </w:r>
      <w:proofErr w:type="spellEnd"/>
      <w:proofErr w:type="gramEnd"/>
      <w:r w:rsidRPr="00B871AD">
        <w:rPr>
          <w:rFonts w:ascii="Times New Roman" w:eastAsia="Times New Roman" w:hAnsi="Times New Roman" w:cs="Times New Roman"/>
          <w:sz w:val="24"/>
          <w:szCs w:val="24"/>
          <w:lang w:eastAsia="es-AR"/>
        </w:rPr>
        <w:t xml:space="preserve"> es para ignorar </w:t>
      </w:r>
      <w:r w:rsidRPr="00B871AD">
        <w:rPr>
          <w:rFonts w:ascii="Times New Roman" w:eastAsia="Times New Roman" w:hAnsi="Times New Roman" w:cs="Times New Roman"/>
          <w:b/>
          <w:bCs/>
          <w:sz w:val="24"/>
          <w:szCs w:val="24"/>
          <w:lang w:eastAsia="es-AR"/>
        </w:rPr>
        <w:t>archivos locales</w:t>
      </w:r>
      <w:r w:rsidRPr="00B871AD">
        <w:rPr>
          <w:rFonts w:ascii="Times New Roman" w:eastAsia="Times New Roman" w:hAnsi="Times New Roman" w:cs="Times New Roman"/>
          <w:sz w:val="24"/>
          <w:szCs w:val="24"/>
          <w:lang w:eastAsia="es-AR"/>
        </w:rPr>
        <w:t xml:space="preserve"> en tu entorno de desarrollo.</w:t>
      </w:r>
      <w:r w:rsidRPr="00B871AD">
        <w:rPr>
          <w:rFonts w:ascii="Times New Roman" w:eastAsia="Times New Roman" w:hAnsi="Times New Roman" w:cs="Times New Roman"/>
          <w:sz w:val="24"/>
          <w:szCs w:val="24"/>
          <w:lang w:eastAsia="es-AR"/>
        </w:rPr>
        <w:br/>
        <w:t xml:space="preserve">y el </w:t>
      </w:r>
      <w:proofErr w:type="spellStart"/>
      <w:r w:rsidRPr="00B871AD">
        <w:rPr>
          <w:rFonts w:ascii="Times New Roman" w:eastAsia="Times New Roman" w:hAnsi="Times New Roman" w:cs="Times New Roman"/>
          <w:sz w:val="24"/>
          <w:szCs w:val="24"/>
          <w:lang w:eastAsia="es-AR"/>
        </w:rPr>
        <w:t>build</w:t>
      </w:r>
      <w:proofErr w:type="spellEnd"/>
      <w:r w:rsidRPr="00B871AD">
        <w:rPr>
          <w:rFonts w:ascii="Times New Roman" w:eastAsia="Times New Roman" w:hAnsi="Times New Roman" w:cs="Times New Roman"/>
          <w:sz w:val="24"/>
          <w:szCs w:val="24"/>
          <w:lang w:eastAsia="es-AR"/>
        </w:rPr>
        <w:t xml:space="preserve"> de una imagen no </w:t>
      </w:r>
      <w:proofErr w:type="spellStart"/>
      <w:r w:rsidRPr="00B871AD">
        <w:rPr>
          <w:rFonts w:ascii="Times New Roman" w:eastAsia="Times New Roman" w:hAnsi="Times New Roman" w:cs="Times New Roman"/>
          <w:sz w:val="24"/>
          <w:szCs w:val="24"/>
          <w:lang w:eastAsia="es-AR"/>
        </w:rPr>
        <w:t>deberia</w:t>
      </w:r>
      <w:proofErr w:type="spellEnd"/>
      <w:r w:rsidRPr="00B871AD">
        <w:rPr>
          <w:rFonts w:ascii="Times New Roman" w:eastAsia="Times New Roman" w:hAnsi="Times New Roman" w:cs="Times New Roman"/>
          <w:sz w:val="24"/>
          <w:szCs w:val="24"/>
          <w:lang w:eastAsia="es-AR"/>
        </w:rPr>
        <w:t xml:space="preserve"> hacerse de forma local, el </w:t>
      </w:r>
      <w:proofErr w:type="spellStart"/>
      <w:r w:rsidRPr="00B871AD">
        <w:rPr>
          <w:rFonts w:ascii="Times New Roman" w:eastAsia="Times New Roman" w:hAnsi="Times New Roman" w:cs="Times New Roman"/>
          <w:sz w:val="24"/>
          <w:szCs w:val="24"/>
          <w:lang w:eastAsia="es-AR"/>
        </w:rPr>
        <w:t>build</w:t>
      </w:r>
      <w:proofErr w:type="spellEnd"/>
      <w:r w:rsidRPr="00B871AD">
        <w:rPr>
          <w:rFonts w:ascii="Times New Roman" w:eastAsia="Times New Roman" w:hAnsi="Times New Roman" w:cs="Times New Roman"/>
          <w:sz w:val="24"/>
          <w:szCs w:val="24"/>
          <w:lang w:eastAsia="es-AR"/>
        </w:rPr>
        <w:t xml:space="preserve"> debe ser hecho en </w:t>
      </w:r>
      <w:r w:rsidRPr="00B871AD">
        <w:rPr>
          <w:rFonts w:ascii="Times New Roman" w:eastAsia="Times New Roman" w:hAnsi="Times New Roman" w:cs="Times New Roman"/>
          <w:b/>
          <w:bCs/>
          <w:sz w:val="24"/>
          <w:szCs w:val="24"/>
          <w:lang w:eastAsia="es-AR"/>
        </w:rPr>
        <w:t>el pipeline</w:t>
      </w:r>
      <w:r w:rsidRPr="00B871AD">
        <w:rPr>
          <w:rFonts w:ascii="Times New Roman" w:eastAsia="Times New Roman" w:hAnsi="Times New Roman" w:cs="Times New Roman"/>
          <w:sz w:val="24"/>
          <w:szCs w:val="24"/>
          <w:lang w:eastAsia="es-AR"/>
        </w:rPr>
        <w:t xml:space="preserve"> de tu repositorio de forma </w:t>
      </w:r>
      <w:proofErr w:type="spellStart"/>
      <w:r w:rsidRPr="00B871AD">
        <w:rPr>
          <w:rFonts w:ascii="Times New Roman" w:eastAsia="Times New Roman" w:hAnsi="Times New Roman" w:cs="Times New Roman"/>
          <w:sz w:val="24"/>
          <w:szCs w:val="24"/>
          <w:lang w:eastAsia="es-AR"/>
        </w:rPr>
        <w:t>automatica</w:t>
      </w:r>
      <w:proofErr w:type="spellEnd"/>
      <w:r w:rsidRPr="00B871AD">
        <w:rPr>
          <w:rFonts w:ascii="Times New Roman" w:eastAsia="Times New Roman" w:hAnsi="Times New Roman" w:cs="Times New Roman"/>
          <w:sz w:val="24"/>
          <w:szCs w:val="24"/>
          <w:lang w:eastAsia="es-AR"/>
        </w:rPr>
        <w:t xml:space="preserve">, </w:t>
      </w:r>
      <w:proofErr w:type="spellStart"/>
      <w:r w:rsidRPr="00B871AD">
        <w:rPr>
          <w:rFonts w:ascii="Times New Roman" w:eastAsia="Times New Roman" w:hAnsi="Times New Roman" w:cs="Times New Roman"/>
          <w:sz w:val="24"/>
          <w:szCs w:val="24"/>
          <w:lang w:eastAsia="es-AR"/>
        </w:rPr>
        <w:t>asi</w:t>
      </w:r>
      <w:proofErr w:type="spellEnd"/>
      <w:r w:rsidRPr="00B871AD">
        <w:rPr>
          <w:rFonts w:ascii="Times New Roman" w:eastAsia="Times New Roman" w:hAnsi="Times New Roman" w:cs="Times New Roman"/>
          <w:sz w:val="24"/>
          <w:szCs w:val="24"/>
          <w:lang w:eastAsia="es-AR"/>
        </w:rPr>
        <w:t xml:space="preserve"> que por ende los archivos locales que deseas ignorar no </w:t>
      </w:r>
      <w:proofErr w:type="spellStart"/>
      <w:r w:rsidRPr="00B871AD">
        <w:rPr>
          <w:rFonts w:ascii="Times New Roman" w:eastAsia="Times New Roman" w:hAnsi="Times New Roman" w:cs="Times New Roman"/>
          <w:sz w:val="24"/>
          <w:szCs w:val="24"/>
          <w:lang w:eastAsia="es-AR"/>
        </w:rPr>
        <w:t>deberian</w:t>
      </w:r>
      <w:proofErr w:type="spellEnd"/>
      <w:r w:rsidRPr="00B871AD">
        <w:rPr>
          <w:rFonts w:ascii="Times New Roman" w:eastAsia="Times New Roman" w:hAnsi="Times New Roman" w:cs="Times New Roman"/>
          <w:sz w:val="24"/>
          <w:szCs w:val="24"/>
          <w:lang w:eastAsia="es-AR"/>
        </w:rPr>
        <w:t xml:space="preserve"> estar en tu repo</w:t>
      </w:r>
    </w:p>
    <w:p w14:paraId="1A045C28" w14:textId="3B45E516" w:rsidR="00B871AD" w:rsidRDefault="00B871AD" w:rsidP="005C3D6B">
      <w:pPr>
        <w:ind w:firstLine="708"/>
      </w:pPr>
      <w:r>
        <w:t xml:space="preserve">Al igual </w:t>
      </w:r>
      <w:proofErr w:type="gramStart"/>
      <w:r>
        <w:t xml:space="preserve">que </w:t>
      </w:r>
      <w:r>
        <w:rPr>
          <w:rStyle w:val="Textoennegrita"/>
        </w:rPr>
        <w:t>.</w:t>
      </w:r>
      <w:proofErr w:type="spellStart"/>
      <w:r>
        <w:rPr>
          <w:rStyle w:val="Textoennegrita"/>
        </w:rPr>
        <w:t>gitignore</w:t>
      </w:r>
      <w:proofErr w:type="spellEnd"/>
      <w:proofErr w:type="gramEnd"/>
      <w:r>
        <w:t xml:space="preserve"> en </w:t>
      </w:r>
      <w:proofErr w:type="spellStart"/>
      <w:r>
        <w:t>git</w:t>
      </w:r>
      <w:proofErr w:type="spellEnd"/>
      <w:r>
        <w:t xml:space="preserve">, en Docker existe el </w:t>
      </w:r>
      <w:r>
        <w:rPr>
          <w:rStyle w:val="Textoennegrita"/>
        </w:rPr>
        <w:t>.</w:t>
      </w:r>
      <w:proofErr w:type="spellStart"/>
      <w:r>
        <w:rPr>
          <w:rStyle w:val="Textoennegrita"/>
        </w:rPr>
        <w:t>dockerignore</w:t>
      </w:r>
      <w:proofErr w:type="spellEnd"/>
      <w:r>
        <w:t xml:space="preserve"> que lista archivos o carpetas que se deben ignorar al momento de tomar en cuenta el contexto de </w:t>
      </w:r>
      <w:proofErr w:type="spellStart"/>
      <w:r>
        <w:t>build</w:t>
      </w:r>
      <w:proofErr w:type="spellEnd"/>
      <w:r>
        <w:t xml:space="preserve"> para construir una imagen.</w:t>
      </w:r>
    </w:p>
    <w:p w14:paraId="0372465A" w14:textId="0F01571B" w:rsidR="00B871AD" w:rsidRDefault="00B871AD" w:rsidP="005C3D6B">
      <w:pPr>
        <w:ind w:firstLine="708"/>
      </w:pPr>
      <w:r>
        <w:t>Comandos:</w:t>
      </w:r>
      <w:r>
        <w:br/>
        <w:t xml:space="preserve">$ </w:t>
      </w:r>
      <w:proofErr w:type="spellStart"/>
      <w:r>
        <w:t>docker</w:t>
      </w:r>
      <w:proofErr w:type="spellEnd"/>
      <w:r>
        <w:t xml:space="preserve"> </w:t>
      </w:r>
      <w:proofErr w:type="spellStart"/>
      <w:r>
        <w:t>build</w:t>
      </w:r>
      <w:proofErr w:type="spellEnd"/>
      <w:r>
        <w:t xml:space="preserve"> -t </w:t>
      </w:r>
      <w:proofErr w:type="gramStart"/>
      <w:r>
        <w:t>prueba .</w:t>
      </w:r>
      <w:proofErr w:type="gramEnd"/>
      <w:r>
        <w:t>(creo la imagen)</w:t>
      </w:r>
      <w:r>
        <w:br/>
        <w:t xml:space="preserve">$ </w:t>
      </w:r>
      <w:proofErr w:type="spellStart"/>
      <w:r>
        <w:t>docker</w:t>
      </w:r>
      <w:proofErr w:type="spellEnd"/>
      <w:r>
        <w:t xml:space="preserve"> run -d --</w:t>
      </w:r>
      <w:proofErr w:type="spellStart"/>
      <w:r>
        <w:t>rm</w:t>
      </w:r>
      <w:proofErr w:type="spellEnd"/>
      <w:r>
        <w:t xml:space="preserve"> --</w:t>
      </w:r>
      <w:proofErr w:type="spellStart"/>
      <w:r>
        <w:t>name</w:t>
      </w:r>
      <w:proofErr w:type="spellEnd"/>
      <w:r>
        <w:t xml:space="preserve"> app prueba (corro el contenedor)</w:t>
      </w:r>
      <w:r>
        <w:br/>
        <w:t>en el archivo .</w:t>
      </w:r>
      <w:proofErr w:type="spellStart"/>
      <w:r>
        <w:t>dockerignore</w:t>
      </w:r>
      <w:proofErr w:type="spellEnd"/>
      <w:r>
        <w:t xml:space="preserve"> puedo poner todo lo que no quiero que copie del contexto de </w:t>
      </w:r>
      <w:proofErr w:type="spellStart"/>
      <w:r>
        <w:t>build</w:t>
      </w:r>
      <w:proofErr w:type="spellEnd"/>
      <w:r>
        <w:br/>
        <w:t xml:space="preserve">$ </w:t>
      </w:r>
      <w:proofErr w:type="spellStart"/>
      <w:r>
        <w:t>docker</w:t>
      </w:r>
      <w:proofErr w:type="spellEnd"/>
      <w:r>
        <w:t xml:space="preserve"> </w:t>
      </w:r>
      <w:proofErr w:type="spellStart"/>
      <w:r>
        <w:t>exec</w:t>
      </w:r>
      <w:proofErr w:type="spellEnd"/>
      <w:r>
        <w:t xml:space="preserve"> -</w:t>
      </w:r>
      <w:proofErr w:type="spellStart"/>
      <w:r>
        <w:t>it</w:t>
      </w:r>
      <w:proofErr w:type="spellEnd"/>
      <w:r>
        <w:t xml:space="preserve"> app </w:t>
      </w:r>
      <w:proofErr w:type="spellStart"/>
      <w:r>
        <w:t>bash</w:t>
      </w:r>
      <w:proofErr w:type="spellEnd"/>
      <w:r>
        <w:t xml:space="preserve"> (entro al contenedor y verifico que no se haya copiado lo que está en </w:t>
      </w:r>
      <w:proofErr w:type="spellStart"/>
      <w:r>
        <w:t>el</w:t>
      </w:r>
      <w:proofErr w:type="spellEnd"/>
      <w:r>
        <w:t xml:space="preserve"> .</w:t>
      </w:r>
      <w:proofErr w:type="spellStart"/>
      <w:r>
        <w:t>dockerignore</w:t>
      </w:r>
      <w:proofErr w:type="spellEnd"/>
      <w:r>
        <w:t>)</w:t>
      </w:r>
    </w:p>
    <w:p w14:paraId="41776167" w14:textId="1BE087E8" w:rsidR="00B871AD" w:rsidRDefault="00B871AD" w:rsidP="005C3D6B">
      <w:pPr>
        <w:ind w:firstLine="708"/>
      </w:pPr>
    </w:p>
    <w:p w14:paraId="0FCAA0CE" w14:textId="6B87CA49" w:rsidR="00B871AD" w:rsidRDefault="00B871AD" w:rsidP="005C3D6B">
      <w:pPr>
        <w:ind w:firstLine="708"/>
      </w:pPr>
    </w:p>
    <w:p w14:paraId="53684F59" w14:textId="63B8FAD9" w:rsidR="00B871AD" w:rsidRDefault="00B871AD" w:rsidP="005C3D6B">
      <w:pPr>
        <w:ind w:firstLine="708"/>
      </w:pPr>
    </w:p>
    <w:p w14:paraId="4A7C37CA" w14:textId="1A751BDF" w:rsidR="00B871AD" w:rsidRDefault="00B871AD" w:rsidP="005C3D6B">
      <w:pPr>
        <w:ind w:firstLine="708"/>
      </w:pPr>
    </w:p>
    <w:p w14:paraId="19BB0B89" w14:textId="37B65239" w:rsidR="00B871AD" w:rsidRDefault="00B871AD" w:rsidP="005C3D6B">
      <w:pPr>
        <w:ind w:firstLine="708"/>
      </w:pPr>
    </w:p>
    <w:p w14:paraId="7EA87E8B" w14:textId="77777777" w:rsidR="00B871AD" w:rsidRDefault="00B871AD" w:rsidP="00B871AD">
      <w:pPr>
        <w:pStyle w:val="NormalWeb"/>
        <w:numPr>
          <w:ilvl w:val="0"/>
          <w:numId w:val="24"/>
        </w:numPr>
      </w:pPr>
      <w:r>
        <w:lastRenderedPageBreak/>
        <w:t xml:space="preserve">El </w:t>
      </w:r>
      <w:proofErr w:type="spellStart"/>
      <w:r>
        <w:t>Dockerfile</w:t>
      </w:r>
      <w:proofErr w:type="spellEnd"/>
      <w:r>
        <w:t xml:space="preserve"> de producción contiene 2 “fases de </w:t>
      </w:r>
      <w:proofErr w:type="spellStart"/>
      <w:r>
        <w:t>build</w:t>
      </w:r>
      <w:proofErr w:type="spellEnd"/>
      <w:r>
        <w:t xml:space="preserve">” que se pueden pensar </w:t>
      </w:r>
      <w:proofErr w:type="spellStart"/>
      <w:r>
        <w:t>como</w:t>
      </w:r>
      <w:proofErr w:type="spellEnd"/>
      <w:r>
        <w:t xml:space="preserve"> hacer 2 </w:t>
      </w:r>
      <w:proofErr w:type="spellStart"/>
      <w:r>
        <w:t>build</w:t>
      </w:r>
      <w:proofErr w:type="spellEnd"/>
      <w:r>
        <w:t xml:space="preserve"> seguidos, en donde al final la imagen construida contendrá lo especificado en el </w:t>
      </w:r>
      <w:proofErr w:type="spellStart"/>
      <w:r>
        <w:t>ultimo</w:t>
      </w:r>
      <w:proofErr w:type="spellEnd"/>
      <w:r>
        <w:t xml:space="preserve"> de los </w:t>
      </w:r>
      <w:proofErr w:type="spellStart"/>
      <w:r>
        <w:t>build</w:t>
      </w:r>
      <w:proofErr w:type="spellEnd"/>
      <w:r>
        <w:t>.</w:t>
      </w:r>
    </w:p>
    <w:p w14:paraId="210BA737" w14:textId="77777777" w:rsidR="00B871AD" w:rsidRDefault="00B871AD" w:rsidP="00B871AD">
      <w:pPr>
        <w:pStyle w:val="NormalWeb"/>
        <w:numPr>
          <w:ilvl w:val="0"/>
          <w:numId w:val="24"/>
        </w:numPr>
      </w:pPr>
      <w:r>
        <w:t xml:space="preserve">El primer </w:t>
      </w:r>
      <w:proofErr w:type="spellStart"/>
      <w:r>
        <w:t>build</w:t>
      </w:r>
      <w:proofErr w:type="spellEnd"/>
      <w:r>
        <w:t xml:space="preserve"> corre 1 test que verifica que todo funcione bien</w:t>
      </w:r>
      <w:r>
        <w:br/>
        <w:t xml:space="preserve">El segundo </w:t>
      </w:r>
      <w:proofErr w:type="spellStart"/>
      <w:r>
        <w:t>build</w:t>
      </w:r>
      <w:proofErr w:type="spellEnd"/>
      <w:r>
        <w:t xml:space="preserve"> construye la imagen final aprovechando el caché de las capas del primer </w:t>
      </w:r>
      <w:proofErr w:type="spellStart"/>
      <w:r>
        <w:t>build</w:t>
      </w:r>
      <w:proofErr w:type="spellEnd"/>
      <w:r>
        <w:t>.</w:t>
      </w:r>
    </w:p>
    <w:p w14:paraId="571AA140" w14:textId="77777777" w:rsidR="00B871AD" w:rsidRDefault="00B871AD" w:rsidP="00B871AD">
      <w:pPr>
        <w:pStyle w:val="NormalWeb"/>
        <w:numPr>
          <w:ilvl w:val="0"/>
          <w:numId w:val="24"/>
        </w:numPr>
      </w:pPr>
      <w:r>
        <w:t xml:space="preserve">Al final el 2do </w:t>
      </w:r>
      <w:proofErr w:type="spellStart"/>
      <w:r>
        <w:t>build</w:t>
      </w:r>
      <w:proofErr w:type="spellEnd"/>
      <w:r>
        <w:t xml:space="preserve"> es solo una extracción de lo que nos </w:t>
      </w:r>
      <w:proofErr w:type="spellStart"/>
      <w:r>
        <w:t>interza</w:t>
      </w:r>
      <w:proofErr w:type="spellEnd"/>
      <w:r>
        <w:t xml:space="preserve"> del primer </w:t>
      </w:r>
      <w:proofErr w:type="spellStart"/>
      <w:r>
        <w:t>build</w:t>
      </w:r>
      <w:proofErr w:type="spellEnd"/>
      <w:r>
        <w:t>.</w:t>
      </w:r>
    </w:p>
    <w:p w14:paraId="33A8FDE6" w14:textId="77777777" w:rsidR="00B871AD" w:rsidRDefault="00B871AD" w:rsidP="00B871AD">
      <w:pPr>
        <w:pStyle w:val="NormalWeb"/>
        <w:numPr>
          <w:ilvl w:val="0"/>
          <w:numId w:val="24"/>
        </w:numPr>
      </w:pPr>
      <w:r>
        <w:t xml:space="preserve">Lo importante en este caso </w:t>
      </w:r>
      <w:proofErr w:type="spellStart"/>
      <w:r>
        <w:t>especifico</w:t>
      </w:r>
      <w:proofErr w:type="spellEnd"/>
      <w:r>
        <w:t xml:space="preserve"> es </w:t>
      </w:r>
      <w:proofErr w:type="gramStart"/>
      <w:r>
        <w:t>que</w:t>
      </w:r>
      <w:proofErr w:type="gramEnd"/>
      <w:r>
        <w:t xml:space="preserve"> si el test falla, entonces el </w:t>
      </w:r>
      <w:proofErr w:type="spellStart"/>
      <w:r>
        <w:t>build</w:t>
      </w:r>
      <w:proofErr w:type="spellEnd"/>
      <w:r>
        <w:t xml:space="preserve"> 2 no se corre, lo que significa que la imagen no se construye.</w:t>
      </w:r>
    </w:p>
    <w:p w14:paraId="5F8ED7B7" w14:textId="50B05511" w:rsidR="00B871AD" w:rsidRDefault="00B871AD" w:rsidP="005C3D6B">
      <w:pPr>
        <w:ind w:firstLine="708"/>
      </w:pPr>
      <w:r>
        <w:t>Comandos:</w:t>
      </w:r>
      <w:r>
        <w:br/>
        <w:t xml:space="preserve">$ </w:t>
      </w:r>
      <w:proofErr w:type="spellStart"/>
      <w:r>
        <w:t>docker</w:t>
      </w:r>
      <w:proofErr w:type="spellEnd"/>
      <w:r>
        <w:t xml:space="preserve"> </w:t>
      </w:r>
      <w:proofErr w:type="spellStart"/>
      <w:r>
        <w:t>build</w:t>
      </w:r>
      <w:proofErr w:type="spellEnd"/>
      <w:r>
        <w:t xml:space="preserve"> -t </w:t>
      </w:r>
      <w:proofErr w:type="spellStart"/>
      <w:r>
        <w:t>prodapp</w:t>
      </w:r>
      <w:proofErr w:type="spellEnd"/>
      <w:r>
        <w:t xml:space="preserve"> -f </w:t>
      </w:r>
      <w:proofErr w:type="spellStart"/>
      <w:proofErr w:type="gramStart"/>
      <w:r>
        <w:t>Dockerfile</w:t>
      </w:r>
      <w:proofErr w:type="spellEnd"/>
      <w:r>
        <w:t xml:space="preserve"> .</w:t>
      </w:r>
      <w:proofErr w:type="gramEnd"/>
      <w:r>
        <w:t xml:space="preserve"> (ahora le </w:t>
      </w:r>
      <w:proofErr w:type="spellStart"/>
      <w:r>
        <w:t>especifíco</w:t>
      </w:r>
      <w:proofErr w:type="spellEnd"/>
      <w:r>
        <w:t xml:space="preserve"> el </w:t>
      </w:r>
      <w:proofErr w:type="spellStart"/>
      <w:r>
        <w:t>Dockerfile</w:t>
      </w:r>
      <w:proofErr w:type="spellEnd"/>
      <w:r>
        <w:t>)</w:t>
      </w:r>
      <w:r>
        <w:br/>
        <w:t xml:space="preserve">$ </w:t>
      </w:r>
      <w:proofErr w:type="spellStart"/>
      <w:r>
        <w:t>docker</w:t>
      </w:r>
      <w:proofErr w:type="spellEnd"/>
      <w:r>
        <w:t xml:space="preserve"> run -d --</w:t>
      </w:r>
      <w:proofErr w:type="spellStart"/>
      <w:r>
        <w:t>name</w:t>
      </w:r>
      <w:proofErr w:type="spellEnd"/>
      <w:r>
        <w:t xml:space="preserve"> </w:t>
      </w:r>
      <w:proofErr w:type="spellStart"/>
      <w:r>
        <w:t>prod</w:t>
      </w:r>
      <w:proofErr w:type="spellEnd"/>
      <w:r>
        <w:t xml:space="preserve"> </w:t>
      </w:r>
      <w:proofErr w:type="spellStart"/>
      <w:r>
        <w:t>prodapp</w:t>
      </w:r>
      <w:proofErr w:type="spellEnd"/>
    </w:p>
    <w:p w14:paraId="17BC504F" w14:textId="79AF768B" w:rsidR="00B871AD" w:rsidRPr="00B871AD" w:rsidRDefault="00B871AD" w:rsidP="005C3D6B">
      <w:pPr>
        <w:ind w:firstLine="708"/>
        <w:rPr>
          <w:b/>
          <w:bCs/>
        </w:rPr>
      </w:pPr>
      <w:r w:rsidRPr="00B871AD">
        <w:rPr>
          <w:b/>
          <w:bCs/>
        </w:rPr>
        <w:t>DOCKER-IN-DOCKER</w:t>
      </w:r>
    </w:p>
    <w:p w14:paraId="732D8D74" w14:textId="1020D679" w:rsidR="00B871AD" w:rsidRPr="005C3D6B" w:rsidRDefault="00B871AD" w:rsidP="005C3D6B">
      <w:pPr>
        <w:ind w:firstLine="708"/>
      </w:pPr>
      <w:r>
        <w:t xml:space="preserve">Existe la Posibilidad de usar Docker desde otros contenedores, se logra usando el Docker socket con </w:t>
      </w:r>
      <w:proofErr w:type="spellStart"/>
      <w:r>
        <w:t>bind</w:t>
      </w:r>
      <w:proofErr w:type="spellEnd"/>
      <w:r>
        <w:t xml:space="preserve"> </w:t>
      </w:r>
      <w:proofErr w:type="spellStart"/>
      <w:r>
        <w:t>mount</w:t>
      </w:r>
      <w:proofErr w:type="spellEnd"/>
      <w:r>
        <w:t xml:space="preserve"> se accede a el archivo </w:t>
      </w:r>
      <w:proofErr w:type="spellStart"/>
      <w:r>
        <w:t>docker</w:t>
      </w:r>
      <w:proofErr w:type="spellEnd"/>
      <w:r>
        <w:t xml:space="preserve"> </w:t>
      </w:r>
      <w:proofErr w:type="spellStart"/>
      <w:r>
        <w:t>sock</w:t>
      </w:r>
      <w:proofErr w:type="spellEnd"/>
      <w:r>
        <w:t xml:space="preserve"> a la maquina anfitriona y accediendo a </w:t>
      </w:r>
      <w:proofErr w:type="spellStart"/>
      <w:r>
        <w:t>el</w:t>
      </w:r>
      <w:proofErr w:type="spellEnd"/>
      <w:r>
        <w:t xml:space="preserve"> desde el otro Docker el cliente puede accederlo puede hablarle directamente</w:t>
      </w:r>
    </w:p>
    <w:sectPr w:rsidR="00B871AD" w:rsidRPr="005C3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24"/>
    <w:multiLevelType w:val="multilevel"/>
    <w:tmpl w:val="7F1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843FA"/>
    <w:multiLevelType w:val="multilevel"/>
    <w:tmpl w:val="3BF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4E6A"/>
    <w:multiLevelType w:val="multilevel"/>
    <w:tmpl w:val="ECB0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B0F70"/>
    <w:multiLevelType w:val="multilevel"/>
    <w:tmpl w:val="FAE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C452B"/>
    <w:multiLevelType w:val="multilevel"/>
    <w:tmpl w:val="827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3061A"/>
    <w:multiLevelType w:val="multilevel"/>
    <w:tmpl w:val="611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12094"/>
    <w:multiLevelType w:val="multilevel"/>
    <w:tmpl w:val="0E2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03957"/>
    <w:multiLevelType w:val="multilevel"/>
    <w:tmpl w:val="DFB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E7A05"/>
    <w:multiLevelType w:val="multilevel"/>
    <w:tmpl w:val="BC18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B2B0E"/>
    <w:multiLevelType w:val="multilevel"/>
    <w:tmpl w:val="056C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312C"/>
    <w:multiLevelType w:val="multilevel"/>
    <w:tmpl w:val="641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50C4E"/>
    <w:multiLevelType w:val="multilevel"/>
    <w:tmpl w:val="5CA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E727A"/>
    <w:multiLevelType w:val="multilevel"/>
    <w:tmpl w:val="E912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8107C"/>
    <w:multiLevelType w:val="multilevel"/>
    <w:tmpl w:val="51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15EFF"/>
    <w:multiLevelType w:val="multilevel"/>
    <w:tmpl w:val="2C6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2257E"/>
    <w:multiLevelType w:val="multilevel"/>
    <w:tmpl w:val="144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17557"/>
    <w:multiLevelType w:val="multilevel"/>
    <w:tmpl w:val="B1E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717EC"/>
    <w:multiLevelType w:val="multilevel"/>
    <w:tmpl w:val="FA12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8070B"/>
    <w:multiLevelType w:val="multilevel"/>
    <w:tmpl w:val="DC7E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946C7"/>
    <w:multiLevelType w:val="multilevel"/>
    <w:tmpl w:val="229E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3020D"/>
    <w:multiLevelType w:val="multilevel"/>
    <w:tmpl w:val="AD7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31A0E"/>
    <w:multiLevelType w:val="multilevel"/>
    <w:tmpl w:val="7A8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512DD"/>
    <w:multiLevelType w:val="multilevel"/>
    <w:tmpl w:val="9EE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C31F4"/>
    <w:multiLevelType w:val="multilevel"/>
    <w:tmpl w:val="1BA0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4"/>
  </w:num>
  <w:num w:numId="4">
    <w:abstractNumId w:val="16"/>
  </w:num>
  <w:num w:numId="5">
    <w:abstractNumId w:val="4"/>
  </w:num>
  <w:num w:numId="6">
    <w:abstractNumId w:val="1"/>
  </w:num>
  <w:num w:numId="7">
    <w:abstractNumId w:val="0"/>
  </w:num>
  <w:num w:numId="8">
    <w:abstractNumId w:val="5"/>
  </w:num>
  <w:num w:numId="9">
    <w:abstractNumId w:val="3"/>
  </w:num>
  <w:num w:numId="10">
    <w:abstractNumId w:val="18"/>
  </w:num>
  <w:num w:numId="11">
    <w:abstractNumId w:val="20"/>
  </w:num>
  <w:num w:numId="12">
    <w:abstractNumId w:val="6"/>
  </w:num>
  <w:num w:numId="13">
    <w:abstractNumId w:val="13"/>
  </w:num>
  <w:num w:numId="14">
    <w:abstractNumId w:val="8"/>
  </w:num>
  <w:num w:numId="15">
    <w:abstractNumId w:val="12"/>
  </w:num>
  <w:num w:numId="16">
    <w:abstractNumId w:val="17"/>
  </w:num>
  <w:num w:numId="17">
    <w:abstractNumId w:val="11"/>
  </w:num>
  <w:num w:numId="18">
    <w:abstractNumId w:val="21"/>
  </w:num>
  <w:num w:numId="19">
    <w:abstractNumId w:val="7"/>
  </w:num>
  <w:num w:numId="20">
    <w:abstractNumId w:val="10"/>
  </w:num>
  <w:num w:numId="21">
    <w:abstractNumId w:val="15"/>
  </w:num>
  <w:num w:numId="22">
    <w:abstractNumId w:val="19"/>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9F"/>
    <w:rsid w:val="00026EA3"/>
    <w:rsid w:val="00076F9A"/>
    <w:rsid w:val="001406B2"/>
    <w:rsid w:val="00290502"/>
    <w:rsid w:val="00307420"/>
    <w:rsid w:val="003D2227"/>
    <w:rsid w:val="004E229F"/>
    <w:rsid w:val="00505A75"/>
    <w:rsid w:val="00535A4E"/>
    <w:rsid w:val="00574872"/>
    <w:rsid w:val="005C3D6B"/>
    <w:rsid w:val="0071456F"/>
    <w:rsid w:val="00740E87"/>
    <w:rsid w:val="0094587A"/>
    <w:rsid w:val="00987761"/>
    <w:rsid w:val="00A232EE"/>
    <w:rsid w:val="00B871AD"/>
    <w:rsid w:val="00BA79AA"/>
    <w:rsid w:val="00BE0C07"/>
    <w:rsid w:val="00C75BB3"/>
    <w:rsid w:val="00D20537"/>
    <w:rsid w:val="00D532D0"/>
    <w:rsid w:val="00DC5FCE"/>
    <w:rsid w:val="00E7445B"/>
    <w:rsid w:val="00E95630"/>
    <w:rsid w:val="00EC58A4"/>
    <w:rsid w:val="00EC6A14"/>
    <w:rsid w:val="00F1162A"/>
    <w:rsid w:val="00F24909"/>
    <w:rsid w:val="00FB79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A9B1"/>
  <w15:chartTrackingRefBased/>
  <w15:docId w15:val="{D110068C-F8A5-46FB-B14D-41BFC69D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C5FC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229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E229F"/>
    <w:rPr>
      <w:b/>
      <w:bCs/>
    </w:rPr>
  </w:style>
  <w:style w:type="paragraph" w:styleId="HTMLconformatoprevio">
    <w:name w:val="HTML Preformatted"/>
    <w:basedOn w:val="Normal"/>
    <w:link w:val="HTMLconformatoprevioCar"/>
    <w:uiPriority w:val="99"/>
    <w:semiHidden/>
    <w:unhideWhenUsed/>
    <w:rsid w:val="00F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2490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24909"/>
    <w:rPr>
      <w:rFonts w:ascii="Courier New" w:eastAsia="Times New Roman" w:hAnsi="Courier New" w:cs="Courier New"/>
      <w:sz w:val="20"/>
      <w:szCs w:val="20"/>
    </w:rPr>
  </w:style>
  <w:style w:type="character" w:customStyle="1" w:styleId="hljs-builtin">
    <w:name w:val="hljs-built_in"/>
    <w:basedOn w:val="Fuentedeprrafopredeter"/>
    <w:rsid w:val="00F24909"/>
  </w:style>
  <w:style w:type="character" w:customStyle="1" w:styleId="hljs-comment">
    <w:name w:val="hljs-comment"/>
    <w:basedOn w:val="Fuentedeprrafopredeter"/>
    <w:rsid w:val="00F24909"/>
  </w:style>
  <w:style w:type="character" w:customStyle="1" w:styleId="hljs-symbol">
    <w:name w:val="hljs-symbol"/>
    <w:basedOn w:val="Fuentedeprrafopredeter"/>
    <w:rsid w:val="00F24909"/>
  </w:style>
  <w:style w:type="character" w:customStyle="1" w:styleId="hljs-keyword">
    <w:name w:val="hljs-keyword"/>
    <w:basedOn w:val="Fuentedeprrafopredeter"/>
    <w:rsid w:val="00F24909"/>
  </w:style>
  <w:style w:type="character" w:customStyle="1" w:styleId="hljs-string">
    <w:name w:val="hljs-string"/>
    <w:basedOn w:val="Fuentedeprrafopredeter"/>
    <w:rsid w:val="00F24909"/>
  </w:style>
  <w:style w:type="character" w:customStyle="1" w:styleId="hljs-number">
    <w:name w:val="hljs-number"/>
    <w:basedOn w:val="Fuentedeprrafopredeter"/>
    <w:rsid w:val="00F24909"/>
  </w:style>
  <w:style w:type="character" w:styleId="Hipervnculo">
    <w:name w:val="Hyperlink"/>
    <w:basedOn w:val="Fuentedeprrafopredeter"/>
    <w:uiPriority w:val="99"/>
    <w:semiHidden/>
    <w:unhideWhenUsed/>
    <w:rsid w:val="00290502"/>
    <w:rPr>
      <w:color w:val="0000FF"/>
      <w:u w:val="single"/>
    </w:rPr>
  </w:style>
  <w:style w:type="paragraph" w:customStyle="1" w:styleId="content-author-name">
    <w:name w:val="content-author-name"/>
    <w:basedOn w:val="Normal"/>
    <w:rsid w:val="00EC58A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ljs-">
    <w:name w:val="hljs-_"/>
    <w:basedOn w:val="Fuentedeprrafopredeter"/>
    <w:rsid w:val="00EC58A4"/>
  </w:style>
  <w:style w:type="character" w:customStyle="1" w:styleId="Ttulo4Car">
    <w:name w:val="Título 4 Car"/>
    <w:basedOn w:val="Fuentedeprrafopredeter"/>
    <w:link w:val="Ttulo4"/>
    <w:uiPriority w:val="9"/>
    <w:rsid w:val="00DC5FCE"/>
    <w:rPr>
      <w:rFonts w:ascii="Times New Roman" w:eastAsia="Times New Roman" w:hAnsi="Times New Roman" w:cs="Times New Roman"/>
      <w:b/>
      <w:bCs/>
      <w:sz w:val="24"/>
      <w:szCs w:val="24"/>
      <w:lang w:eastAsia="es-AR"/>
    </w:rPr>
  </w:style>
  <w:style w:type="character" w:styleId="nfasis">
    <w:name w:val="Emphasis"/>
    <w:basedOn w:val="Fuentedeprrafopredeter"/>
    <w:uiPriority w:val="20"/>
    <w:qFormat/>
    <w:rsid w:val="00B87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104">
      <w:bodyDiv w:val="1"/>
      <w:marLeft w:val="0"/>
      <w:marRight w:val="0"/>
      <w:marTop w:val="0"/>
      <w:marBottom w:val="0"/>
      <w:divBdr>
        <w:top w:val="none" w:sz="0" w:space="0" w:color="auto"/>
        <w:left w:val="none" w:sz="0" w:space="0" w:color="auto"/>
        <w:bottom w:val="none" w:sz="0" w:space="0" w:color="auto"/>
        <w:right w:val="none" w:sz="0" w:space="0" w:color="auto"/>
      </w:divBdr>
      <w:divsChild>
        <w:div w:id="1219510106">
          <w:marLeft w:val="0"/>
          <w:marRight w:val="0"/>
          <w:marTop w:val="0"/>
          <w:marBottom w:val="0"/>
          <w:divBdr>
            <w:top w:val="none" w:sz="0" w:space="0" w:color="auto"/>
            <w:left w:val="none" w:sz="0" w:space="0" w:color="auto"/>
            <w:bottom w:val="none" w:sz="0" w:space="0" w:color="auto"/>
            <w:right w:val="none" w:sz="0" w:space="0" w:color="auto"/>
          </w:divBdr>
          <w:divsChild>
            <w:div w:id="1343776844">
              <w:marLeft w:val="0"/>
              <w:marRight w:val="0"/>
              <w:marTop w:val="0"/>
              <w:marBottom w:val="0"/>
              <w:divBdr>
                <w:top w:val="none" w:sz="0" w:space="0" w:color="auto"/>
                <w:left w:val="none" w:sz="0" w:space="0" w:color="auto"/>
                <w:bottom w:val="none" w:sz="0" w:space="0" w:color="auto"/>
                <w:right w:val="none" w:sz="0" w:space="0" w:color="auto"/>
              </w:divBdr>
              <w:divsChild>
                <w:div w:id="15259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6128">
      <w:bodyDiv w:val="1"/>
      <w:marLeft w:val="0"/>
      <w:marRight w:val="0"/>
      <w:marTop w:val="0"/>
      <w:marBottom w:val="0"/>
      <w:divBdr>
        <w:top w:val="none" w:sz="0" w:space="0" w:color="auto"/>
        <w:left w:val="none" w:sz="0" w:space="0" w:color="auto"/>
        <w:bottom w:val="none" w:sz="0" w:space="0" w:color="auto"/>
        <w:right w:val="none" w:sz="0" w:space="0" w:color="auto"/>
      </w:divBdr>
      <w:divsChild>
        <w:div w:id="230963425">
          <w:marLeft w:val="0"/>
          <w:marRight w:val="0"/>
          <w:marTop w:val="0"/>
          <w:marBottom w:val="0"/>
          <w:divBdr>
            <w:top w:val="none" w:sz="0" w:space="0" w:color="auto"/>
            <w:left w:val="none" w:sz="0" w:space="0" w:color="auto"/>
            <w:bottom w:val="none" w:sz="0" w:space="0" w:color="auto"/>
            <w:right w:val="none" w:sz="0" w:space="0" w:color="auto"/>
          </w:divBdr>
          <w:divsChild>
            <w:div w:id="2081098726">
              <w:marLeft w:val="0"/>
              <w:marRight w:val="0"/>
              <w:marTop w:val="0"/>
              <w:marBottom w:val="0"/>
              <w:divBdr>
                <w:top w:val="none" w:sz="0" w:space="0" w:color="auto"/>
                <w:left w:val="none" w:sz="0" w:space="0" w:color="auto"/>
                <w:bottom w:val="none" w:sz="0" w:space="0" w:color="auto"/>
                <w:right w:val="none" w:sz="0" w:space="0" w:color="auto"/>
              </w:divBdr>
              <w:divsChild>
                <w:div w:id="20659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9279">
      <w:bodyDiv w:val="1"/>
      <w:marLeft w:val="0"/>
      <w:marRight w:val="0"/>
      <w:marTop w:val="0"/>
      <w:marBottom w:val="0"/>
      <w:divBdr>
        <w:top w:val="none" w:sz="0" w:space="0" w:color="auto"/>
        <w:left w:val="none" w:sz="0" w:space="0" w:color="auto"/>
        <w:bottom w:val="none" w:sz="0" w:space="0" w:color="auto"/>
        <w:right w:val="none" w:sz="0" w:space="0" w:color="auto"/>
      </w:divBdr>
      <w:divsChild>
        <w:div w:id="1327634247">
          <w:marLeft w:val="0"/>
          <w:marRight w:val="0"/>
          <w:marTop w:val="0"/>
          <w:marBottom w:val="0"/>
          <w:divBdr>
            <w:top w:val="none" w:sz="0" w:space="0" w:color="auto"/>
            <w:left w:val="none" w:sz="0" w:space="0" w:color="auto"/>
            <w:bottom w:val="none" w:sz="0" w:space="0" w:color="auto"/>
            <w:right w:val="none" w:sz="0" w:space="0" w:color="auto"/>
          </w:divBdr>
        </w:div>
      </w:divsChild>
    </w:div>
    <w:div w:id="565846241">
      <w:bodyDiv w:val="1"/>
      <w:marLeft w:val="0"/>
      <w:marRight w:val="0"/>
      <w:marTop w:val="0"/>
      <w:marBottom w:val="0"/>
      <w:divBdr>
        <w:top w:val="none" w:sz="0" w:space="0" w:color="auto"/>
        <w:left w:val="none" w:sz="0" w:space="0" w:color="auto"/>
        <w:bottom w:val="none" w:sz="0" w:space="0" w:color="auto"/>
        <w:right w:val="none" w:sz="0" w:space="0" w:color="auto"/>
      </w:divBdr>
      <w:divsChild>
        <w:div w:id="1190333482">
          <w:marLeft w:val="0"/>
          <w:marRight w:val="0"/>
          <w:marTop w:val="0"/>
          <w:marBottom w:val="0"/>
          <w:divBdr>
            <w:top w:val="none" w:sz="0" w:space="0" w:color="auto"/>
            <w:left w:val="none" w:sz="0" w:space="0" w:color="auto"/>
            <w:bottom w:val="none" w:sz="0" w:space="0" w:color="auto"/>
            <w:right w:val="none" w:sz="0" w:space="0" w:color="auto"/>
          </w:divBdr>
          <w:divsChild>
            <w:div w:id="1325164820">
              <w:marLeft w:val="0"/>
              <w:marRight w:val="0"/>
              <w:marTop w:val="0"/>
              <w:marBottom w:val="0"/>
              <w:divBdr>
                <w:top w:val="none" w:sz="0" w:space="0" w:color="auto"/>
                <w:left w:val="none" w:sz="0" w:space="0" w:color="auto"/>
                <w:bottom w:val="none" w:sz="0" w:space="0" w:color="auto"/>
                <w:right w:val="none" w:sz="0" w:space="0" w:color="auto"/>
              </w:divBdr>
              <w:divsChild>
                <w:div w:id="19909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194">
      <w:bodyDiv w:val="1"/>
      <w:marLeft w:val="0"/>
      <w:marRight w:val="0"/>
      <w:marTop w:val="0"/>
      <w:marBottom w:val="0"/>
      <w:divBdr>
        <w:top w:val="none" w:sz="0" w:space="0" w:color="auto"/>
        <w:left w:val="none" w:sz="0" w:space="0" w:color="auto"/>
        <w:bottom w:val="none" w:sz="0" w:space="0" w:color="auto"/>
        <w:right w:val="none" w:sz="0" w:space="0" w:color="auto"/>
      </w:divBdr>
      <w:divsChild>
        <w:div w:id="1609049275">
          <w:marLeft w:val="0"/>
          <w:marRight w:val="0"/>
          <w:marTop w:val="0"/>
          <w:marBottom w:val="0"/>
          <w:divBdr>
            <w:top w:val="none" w:sz="0" w:space="0" w:color="auto"/>
            <w:left w:val="none" w:sz="0" w:space="0" w:color="auto"/>
            <w:bottom w:val="none" w:sz="0" w:space="0" w:color="auto"/>
            <w:right w:val="none" w:sz="0" w:space="0" w:color="auto"/>
          </w:divBdr>
          <w:divsChild>
            <w:div w:id="1557473412">
              <w:marLeft w:val="0"/>
              <w:marRight w:val="0"/>
              <w:marTop w:val="0"/>
              <w:marBottom w:val="0"/>
              <w:divBdr>
                <w:top w:val="none" w:sz="0" w:space="0" w:color="auto"/>
                <w:left w:val="none" w:sz="0" w:space="0" w:color="auto"/>
                <w:bottom w:val="none" w:sz="0" w:space="0" w:color="auto"/>
                <w:right w:val="none" w:sz="0" w:space="0" w:color="auto"/>
              </w:divBdr>
              <w:divsChild>
                <w:div w:id="17842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8051">
      <w:bodyDiv w:val="1"/>
      <w:marLeft w:val="0"/>
      <w:marRight w:val="0"/>
      <w:marTop w:val="0"/>
      <w:marBottom w:val="0"/>
      <w:divBdr>
        <w:top w:val="none" w:sz="0" w:space="0" w:color="auto"/>
        <w:left w:val="none" w:sz="0" w:space="0" w:color="auto"/>
        <w:bottom w:val="none" w:sz="0" w:space="0" w:color="auto"/>
        <w:right w:val="none" w:sz="0" w:space="0" w:color="auto"/>
      </w:divBdr>
      <w:divsChild>
        <w:div w:id="1610694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650211">
      <w:bodyDiv w:val="1"/>
      <w:marLeft w:val="0"/>
      <w:marRight w:val="0"/>
      <w:marTop w:val="0"/>
      <w:marBottom w:val="0"/>
      <w:divBdr>
        <w:top w:val="none" w:sz="0" w:space="0" w:color="auto"/>
        <w:left w:val="none" w:sz="0" w:space="0" w:color="auto"/>
        <w:bottom w:val="none" w:sz="0" w:space="0" w:color="auto"/>
        <w:right w:val="none" w:sz="0" w:space="0" w:color="auto"/>
      </w:divBdr>
      <w:divsChild>
        <w:div w:id="1543134876">
          <w:marLeft w:val="0"/>
          <w:marRight w:val="0"/>
          <w:marTop w:val="0"/>
          <w:marBottom w:val="0"/>
          <w:divBdr>
            <w:top w:val="none" w:sz="0" w:space="0" w:color="auto"/>
            <w:left w:val="none" w:sz="0" w:space="0" w:color="auto"/>
            <w:bottom w:val="none" w:sz="0" w:space="0" w:color="auto"/>
            <w:right w:val="none" w:sz="0" w:space="0" w:color="auto"/>
          </w:divBdr>
          <w:divsChild>
            <w:div w:id="2075615414">
              <w:marLeft w:val="0"/>
              <w:marRight w:val="0"/>
              <w:marTop w:val="0"/>
              <w:marBottom w:val="0"/>
              <w:divBdr>
                <w:top w:val="none" w:sz="0" w:space="0" w:color="auto"/>
                <w:left w:val="none" w:sz="0" w:space="0" w:color="auto"/>
                <w:bottom w:val="none" w:sz="0" w:space="0" w:color="auto"/>
                <w:right w:val="none" w:sz="0" w:space="0" w:color="auto"/>
              </w:divBdr>
              <w:divsChild>
                <w:div w:id="13842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9750">
      <w:bodyDiv w:val="1"/>
      <w:marLeft w:val="0"/>
      <w:marRight w:val="0"/>
      <w:marTop w:val="0"/>
      <w:marBottom w:val="0"/>
      <w:divBdr>
        <w:top w:val="none" w:sz="0" w:space="0" w:color="auto"/>
        <w:left w:val="none" w:sz="0" w:space="0" w:color="auto"/>
        <w:bottom w:val="none" w:sz="0" w:space="0" w:color="auto"/>
        <w:right w:val="none" w:sz="0" w:space="0" w:color="auto"/>
      </w:divBdr>
      <w:divsChild>
        <w:div w:id="750086026">
          <w:marLeft w:val="0"/>
          <w:marRight w:val="0"/>
          <w:marTop w:val="0"/>
          <w:marBottom w:val="0"/>
          <w:divBdr>
            <w:top w:val="none" w:sz="0" w:space="0" w:color="auto"/>
            <w:left w:val="none" w:sz="0" w:space="0" w:color="auto"/>
            <w:bottom w:val="none" w:sz="0" w:space="0" w:color="auto"/>
            <w:right w:val="none" w:sz="0" w:space="0" w:color="auto"/>
          </w:divBdr>
          <w:divsChild>
            <w:div w:id="1848321405">
              <w:marLeft w:val="0"/>
              <w:marRight w:val="0"/>
              <w:marTop w:val="0"/>
              <w:marBottom w:val="0"/>
              <w:divBdr>
                <w:top w:val="none" w:sz="0" w:space="0" w:color="auto"/>
                <w:left w:val="none" w:sz="0" w:space="0" w:color="auto"/>
                <w:bottom w:val="none" w:sz="0" w:space="0" w:color="auto"/>
                <w:right w:val="none" w:sz="0" w:space="0" w:color="auto"/>
              </w:divBdr>
              <w:divsChild>
                <w:div w:id="1763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7010">
          <w:marLeft w:val="0"/>
          <w:marRight w:val="0"/>
          <w:marTop w:val="0"/>
          <w:marBottom w:val="0"/>
          <w:divBdr>
            <w:top w:val="none" w:sz="0" w:space="0" w:color="auto"/>
            <w:left w:val="none" w:sz="0" w:space="0" w:color="auto"/>
            <w:bottom w:val="none" w:sz="0" w:space="0" w:color="auto"/>
            <w:right w:val="none" w:sz="0" w:space="0" w:color="auto"/>
          </w:divBdr>
          <w:divsChild>
            <w:div w:id="1205092752">
              <w:marLeft w:val="0"/>
              <w:marRight w:val="0"/>
              <w:marTop w:val="0"/>
              <w:marBottom w:val="0"/>
              <w:divBdr>
                <w:top w:val="none" w:sz="0" w:space="0" w:color="auto"/>
                <w:left w:val="none" w:sz="0" w:space="0" w:color="auto"/>
                <w:bottom w:val="none" w:sz="0" w:space="0" w:color="auto"/>
                <w:right w:val="none" w:sz="0" w:space="0" w:color="auto"/>
              </w:divBdr>
            </w:div>
          </w:divsChild>
        </w:div>
        <w:div w:id="1453746855">
          <w:marLeft w:val="0"/>
          <w:marRight w:val="0"/>
          <w:marTop w:val="0"/>
          <w:marBottom w:val="0"/>
          <w:divBdr>
            <w:top w:val="none" w:sz="0" w:space="0" w:color="auto"/>
            <w:left w:val="none" w:sz="0" w:space="0" w:color="auto"/>
            <w:bottom w:val="none" w:sz="0" w:space="0" w:color="auto"/>
            <w:right w:val="none" w:sz="0" w:space="0" w:color="auto"/>
          </w:divBdr>
          <w:divsChild>
            <w:div w:id="1396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718">
      <w:bodyDiv w:val="1"/>
      <w:marLeft w:val="0"/>
      <w:marRight w:val="0"/>
      <w:marTop w:val="0"/>
      <w:marBottom w:val="0"/>
      <w:divBdr>
        <w:top w:val="none" w:sz="0" w:space="0" w:color="auto"/>
        <w:left w:val="none" w:sz="0" w:space="0" w:color="auto"/>
        <w:bottom w:val="none" w:sz="0" w:space="0" w:color="auto"/>
        <w:right w:val="none" w:sz="0" w:space="0" w:color="auto"/>
      </w:divBdr>
      <w:divsChild>
        <w:div w:id="1351638684">
          <w:marLeft w:val="0"/>
          <w:marRight w:val="0"/>
          <w:marTop w:val="0"/>
          <w:marBottom w:val="0"/>
          <w:divBdr>
            <w:top w:val="none" w:sz="0" w:space="0" w:color="auto"/>
            <w:left w:val="none" w:sz="0" w:space="0" w:color="auto"/>
            <w:bottom w:val="none" w:sz="0" w:space="0" w:color="auto"/>
            <w:right w:val="none" w:sz="0" w:space="0" w:color="auto"/>
          </w:divBdr>
          <w:divsChild>
            <w:div w:id="1003553247">
              <w:marLeft w:val="0"/>
              <w:marRight w:val="0"/>
              <w:marTop w:val="0"/>
              <w:marBottom w:val="0"/>
              <w:divBdr>
                <w:top w:val="none" w:sz="0" w:space="0" w:color="auto"/>
                <w:left w:val="none" w:sz="0" w:space="0" w:color="auto"/>
                <w:bottom w:val="none" w:sz="0" w:space="0" w:color="auto"/>
                <w:right w:val="none" w:sz="0" w:space="0" w:color="auto"/>
              </w:divBdr>
              <w:divsChild>
                <w:div w:id="2110156506">
                  <w:marLeft w:val="0"/>
                  <w:marRight w:val="0"/>
                  <w:marTop w:val="0"/>
                  <w:marBottom w:val="0"/>
                  <w:divBdr>
                    <w:top w:val="none" w:sz="0" w:space="0" w:color="auto"/>
                    <w:left w:val="none" w:sz="0" w:space="0" w:color="auto"/>
                    <w:bottom w:val="none" w:sz="0" w:space="0" w:color="auto"/>
                    <w:right w:val="none" w:sz="0" w:space="0" w:color="auto"/>
                  </w:divBdr>
                  <w:divsChild>
                    <w:div w:id="6738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86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6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82181114">
      <w:bodyDiv w:val="1"/>
      <w:marLeft w:val="0"/>
      <w:marRight w:val="0"/>
      <w:marTop w:val="0"/>
      <w:marBottom w:val="0"/>
      <w:divBdr>
        <w:top w:val="none" w:sz="0" w:space="0" w:color="auto"/>
        <w:left w:val="none" w:sz="0" w:space="0" w:color="auto"/>
        <w:bottom w:val="none" w:sz="0" w:space="0" w:color="auto"/>
        <w:right w:val="none" w:sz="0" w:space="0" w:color="auto"/>
      </w:divBdr>
      <w:divsChild>
        <w:div w:id="554698954">
          <w:marLeft w:val="0"/>
          <w:marRight w:val="0"/>
          <w:marTop w:val="0"/>
          <w:marBottom w:val="0"/>
          <w:divBdr>
            <w:top w:val="none" w:sz="0" w:space="0" w:color="auto"/>
            <w:left w:val="none" w:sz="0" w:space="0" w:color="auto"/>
            <w:bottom w:val="none" w:sz="0" w:space="0" w:color="auto"/>
            <w:right w:val="none" w:sz="0" w:space="0" w:color="auto"/>
          </w:divBdr>
          <w:divsChild>
            <w:div w:id="1790584308">
              <w:marLeft w:val="0"/>
              <w:marRight w:val="0"/>
              <w:marTop w:val="0"/>
              <w:marBottom w:val="0"/>
              <w:divBdr>
                <w:top w:val="none" w:sz="0" w:space="0" w:color="auto"/>
                <w:left w:val="none" w:sz="0" w:space="0" w:color="auto"/>
                <w:bottom w:val="none" w:sz="0" w:space="0" w:color="auto"/>
                <w:right w:val="none" w:sz="0" w:space="0" w:color="auto"/>
              </w:divBdr>
              <w:divsChild>
                <w:div w:id="19320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34795">
      <w:bodyDiv w:val="1"/>
      <w:marLeft w:val="0"/>
      <w:marRight w:val="0"/>
      <w:marTop w:val="0"/>
      <w:marBottom w:val="0"/>
      <w:divBdr>
        <w:top w:val="none" w:sz="0" w:space="0" w:color="auto"/>
        <w:left w:val="none" w:sz="0" w:space="0" w:color="auto"/>
        <w:bottom w:val="none" w:sz="0" w:space="0" w:color="auto"/>
        <w:right w:val="none" w:sz="0" w:space="0" w:color="auto"/>
      </w:divBdr>
    </w:div>
    <w:div w:id="892160892">
      <w:bodyDiv w:val="1"/>
      <w:marLeft w:val="0"/>
      <w:marRight w:val="0"/>
      <w:marTop w:val="0"/>
      <w:marBottom w:val="0"/>
      <w:divBdr>
        <w:top w:val="none" w:sz="0" w:space="0" w:color="auto"/>
        <w:left w:val="none" w:sz="0" w:space="0" w:color="auto"/>
        <w:bottom w:val="none" w:sz="0" w:space="0" w:color="auto"/>
        <w:right w:val="none" w:sz="0" w:space="0" w:color="auto"/>
      </w:divBdr>
    </w:div>
    <w:div w:id="942802028">
      <w:bodyDiv w:val="1"/>
      <w:marLeft w:val="0"/>
      <w:marRight w:val="0"/>
      <w:marTop w:val="0"/>
      <w:marBottom w:val="0"/>
      <w:divBdr>
        <w:top w:val="none" w:sz="0" w:space="0" w:color="auto"/>
        <w:left w:val="none" w:sz="0" w:space="0" w:color="auto"/>
        <w:bottom w:val="none" w:sz="0" w:space="0" w:color="auto"/>
        <w:right w:val="none" w:sz="0" w:space="0" w:color="auto"/>
      </w:divBdr>
    </w:div>
    <w:div w:id="972559026">
      <w:bodyDiv w:val="1"/>
      <w:marLeft w:val="0"/>
      <w:marRight w:val="0"/>
      <w:marTop w:val="0"/>
      <w:marBottom w:val="0"/>
      <w:divBdr>
        <w:top w:val="none" w:sz="0" w:space="0" w:color="auto"/>
        <w:left w:val="none" w:sz="0" w:space="0" w:color="auto"/>
        <w:bottom w:val="none" w:sz="0" w:space="0" w:color="auto"/>
        <w:right w:val="none" w:sz="0" w:space="0" w:color="auto"/>
      </w:divBdr>
      <w:divsChild>
        <w:div w:id="498663739">
          <w:marLeft w:val="0"/>
          <w:marRight w:val="0"/>
          <w:marTop w:val="0"/>
          <w:marBottom w:val="0"/>
          <w:divBdr>
            <w:top w:val="none" w:sz="0" w:space="0" w:color="auto"/>
            <w:left w:val="none" w:sz="0" w:space="0" w:color="auto"/>
            <w:bottom w:val="none" w:sz="0" w:space="0" w:color="auto"/>
            <w:right w:val="none" w:sz="0" w:space="0" w:color="auto"/>
          </w:divBdr>
          <w:divsChild>
            <w:div w:id="494804935">
              <w:marLeft w:val="0"/>
              <w:marRight w:val="0"/>
              <w:marTop w:val="0"/>
              <w:marBottom w:val="0"/>
              <w:divBdr>
                <w:top w:val="none" w:sz="0" w:space="0" w:color="auto"/>
                <w:left w:val="none" w:sz="0" w:space="0" w:color="auto"/>
                <w:bottom w:val="none" w:sz="0" w:space="0" w:color="auto"/>
                <w:right w:val="none" w:sz="0" w:space="0" w:color="auto"/>
              </w:divBdr>
              <w:divsChild>
                <w:div w:id="200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55514">
      <w:bodyDiv w:val="1"/>
      <w:marLeft w:val="0"/>
      <w:marRight w:val="0"/>
      <w:marTop w:val="0"/>
      <w:marBottom w:val="0"/>
      <w:divBdr>
        <w:top w:val="none" w:sz="0" w:space="0" w:color="auto"/>
        <w:left w:val="none" w:sz="0" w:space="0" w:color="auto"/>
        <w:bottom w:val="none" w:sz="0" w:space="0" w:color="auto"/>
        <w:right w:val="none" w:sz="0" w:space="0" w:color="auto"/>
      </w:divBdr>
    </w:div>
    <w:div w:id="1264723651">
      <w:bodyDiv w:val="1"/>
      <w:marLeft w:val="0"/>
      <w:marRight w:val="0"/>
      <w:marTop w:val="0"/>
      <w:marBottom w:val="0"/>
      <w:divBdr>
        <w:top w:val="none" w:sz="0" w:space="0" w:color="auto"/>
        <w:left w:val="none" w:sz="0" w:space="0" w:color="auto"/>
        <w:bottom w:val="none" w:sz="0" w:space="0" w:color="auto"/>
        <w:right w:val="none" w:sz="0" w:space="0" w:color="auto"/>
      </w:divBdr>
      <w:divsChild>
        <w:div w:id="2114010679">
          <w:marLeft w:val="0"/>
          <w:marRight w:val="0"/>
          <w:marTop w:val="0"/>
          <w:marBottom w:val="0"/>
          <w:divBdr>
            <w:top w:val="none" w:sz="0" w:space="0" w:color="auto"/>
            <w:left w:val="none" w:sz="0" w:space="0" w:color="auto"/>
            <w:bottom w:val="none" w:sz="0" w:space="0" w:color="auto"/>
            <w:right w:val="none" w:sz="0" w:space="0" w:color="auto"/>
          </w:divBdr>
          <w:divsChild>
            <w:div w:id="1689063805">
              <w:marLeft w:val="0"/>
              <w:marRight w:val="0"/>
              <w:marTop w:val="0"/>
              <w:marBottom w:val="0"/>
              <w:divBdr>
                <w:top w:val="none" w:sz="0" w:space="0" w:color="auto"/>
                <w:left w:val="none" w:sz="0" w:space="0" w:color="auto"/>
                <w:bottom w:val="none" w:sz="0" w:space="0" w:color="auto"/>
                <w:right w:val="none" w:sz="0" w:space="0" w:color="auto"/>
              </w:divBdr>
              <w:divsChild>
                <w:div w:id="2969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6819">
      <w:bodyDiv w:val="1"/>
      <w:marLeft w:val="0"/>
      <w:marRight w:val="0"/>
      <w:marTop w:val="0"/>
      <w:marBottom w:val="0"/>
      <w:divBdr>
        <w:top w:val="none" w:sz="0" w:space="0" w:color="auto"/>
        <w:left w:val="none" w:sz="0" w:space="0" w:color="auto"/>
        <w:bottom w:val="none" w:sz="0" w:space="0" w:color="auto"/>
        <w:right w:val="none" w:sz="0" w:space="0" w:color="auto"/>
      </w:divBdr>
    </w:div>
    <w:div w:id="1508790529">
      <w:bodyDiv w:val="1"/>
      <w:marLeft w:val="0"/>
      <w:marRight w:val="0"/>
      <w:marTop w:val="0"/>
      <w:marBottom w:val="0"/>
      <w:divBdr>
        <w:top w:val="none" w:sz="0" w:space="0" w:color="auto"/>
        <w:left w:val="none" w:sz="0" w:space="0" w:color="auto"/>
        <w:bottom w:val="none" w:sz="0" w:space="0" w:color="auto"/>
        <w:right w:val="none" w:sz="0" w:space="0" w:color="auto"/>
      </w:divBdr>
    </w:div>
    <w:div w:id="1625693334">
      <w:bodyDiv w:val="1"/>
      <w:marLeft w:val="0"/>
      <w:marRight w:val="0"/>
      <w:marTop w:val="0"/>
      <w:marBottom w:val="0"/>
      <w:divBdr>
        <w:top w:val="none" w:sz="0" w:space="0" w:color="auto"/>
        <w:left w:val="none" w:sz="0" w:space="0" w:color="auto"/>
        <w:bottom w:val="none" w:sz="0" w:space="0" w:color="auto"/>
        <w:right w:val="none" w:sz="0" w:space="0" w:color="auto"/>
      </w:divBdr>
      <w:divsChild>
        <w:div w:id="1882016596">
          <w:marLeft w:val="0"/>
          <w:marRight w:val="0"/>
          <w:marTop w:val="0"/>
          <w:marBottom w:val="0"/>
          <w:divBdr>
            <w:top w:val="none" w:sz="0" w:space="0" w:color="auto"/>
            <w:left w:val="none" w:sz="0" w:space="0" w:color="auto"/>
            <w:bottom w:val="none" w:sz="0" w:space="0" w:color="auto"/>
            <w:right w:val="none" w:sz="0" w:space="0" w:color="auto"/>
          </w:divBdr>
          <w:divsChild>
            <w:div w:id="399593460">
              <w:marLeft w:val="0"/>
              <w:marRight w:val="0"/>
              <w:marTop w:val="0"/>
              <w:marBottom w:val="0"/>
              <w:divBdr>
                <w:top w:val="none" w:sz="0" w:space="0" w:color="auto"/>
                <w:left w:val="none" w:sz="0" w:space="0" w:color="auto"/>
                <w:bottom w:val="none" w:sz="0" w:space="0" w:color="auto"/>
                <w:right w:val="none" w:sz="0" w:space="0" w:color="auto"/>
              </w:divBdr>
              <w:divsChild>
                <w:div w:id="3217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270">
      <w:bodyDiv w:val="1"/>
      <w:marLeft w:val="0"/>
      <w:marRight w:val="0"/>
      <w:marTop w:val="0"/>
      <w:marBottom w:val="0"/>
      <w:divBdr>
        <w:top w:val="none" w:sz="0" w:space="0" w:color="auto"/>
        <w:left w:val="none" w:sz="0" w:space="0" w:color="auto"/>
        <w:bottom w:val="none" w:sz="0" w:space="0" w:color="auto"/>
        <w:right w:val="none" w:sz="0" w:space="0" w:color="auto"/>
      </w:divBdr>
    </w:div>
    <w:div w:id="1771392311">
      <w:bodyDiv w:val="1"/>
      <w:marLeft w:val="0"/>
      <w:marRight w:val="0"/>
      <w:marTop w:val="0"/>
      <w:marBottom w:val="0"/>
      <w:divBdr>
        <w:top w:val="none" w:sz="0" w:space="0" w:color="auto"/>
        <w:left w:val="none" w:sz="0" w:space="0" w:color="auto"/>
        <w:bottom w:val="none" w:sz="0" w:space="0" w:color="auto"/>
        <w:right w:val="none" w:sz="0" w:space="0" w:color="auto"/>
      </w:divBdr>
      <w:divsChild>
        <w:div w:id="834150421">
          <w:marLeft w:val="0"/>
          <w:marRight w:val="0"/>
          <w:marTop w:val="0"/>
          <w:marBottom w:val="0"/>
          <w:divBdr>
            <w:top w:val="none" w:sz="0" w:space="0" w:color="auto"/>
            <w:left w:val="none" w:sz="0" w:space="0" w:color="auto"/>
            <w:bottom w:val="none" w:sz="0" w:space="0" w:color="auto"/>
            <w:right w:val="none" w:sz="0" w:space="0" w:color="auto"/>
          </w:divBdr>
          <w:divsChild>
            <w:div w:id="421219354">
              <w:marLeft w:val="0"/>
              <w:marRight w:val="0"/>
              <w:marTop w:val="0"/>
              <w:marBottom w:val="0"/>
              <w:divBdr>
                <w:top w:val="none" w:sz="0" w:space="0" w:color="auto"/>
                <w:left w:val="none" w:sz="0" w:space="0" w:color="auto"/>
                <w:bottom w:val="none" w:sz="0" w:space="0" w:color="auto"/>
                <w:right w:val="none" w:sz="0" w:space="0" w:color="auto"/>
              </w:divBdr>
              <w:divsChild>
                <w:div w:id="5152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4943">
      <w:bodyDiv w:val="1"/>
      <w:marLeft w:val="0"/>
      <w:marRight w:val="0"/>
      <w:marTop w:val="0"/>
      <w:marBottom w:val="0"/>
      <w:divBdr>
        <w:top w:val="none" w:sz="0" w:space="0" w:color="auto"/>
        <w:left w:val="none" w:sz="0" w:space="0" w:color="auto"/>
        <w:bottom w:val="none" w:sz="0" w:space="0" w:color="auto"/>
        <w:right w:val="none" w:sz="0" w:space="0" w:color="auto"/>
      </w:divBdr>
      <w:divsChild>
        <w:div w:id="2091153613">
          <w:marLeft w:val="0"/>
          <w:marRight w:val="0"/>
          <w:marTop w:val="0"/>
          <w:marBottom w:val="0"/>
          <w:divBdr>
            <w:top w:val="none" w:sz="0" w:space="0" w:color="auto"/>
            <w:left w:val="none" w:sz="0" w:space="0" w:color="auto"/>
            <w:bottom w:val="none" w:sz="0" w:space="0" w:color="auto"/>
            <w:right w:val="none" w:sz="0" w:space="0" w:color="auto"/>
          </w:divBdr>
          <w:divsChild>
            <w:div w:id="743067193">
              <w:marLeft w:val="0"/>
              <w:marRight w:val="0"/>
              <w:marTop w:val="0"/>
              <w:marBottom w:val="0"/>
              <w:divBdr>
                <w:top w:val="none" w:sz="0" w:space="0" w:color="auto"/>
                <w:left w:val="none" w:sz="0" w:space="0" w:color="auto"/>
                <w:bottom w:val="none" w:sz="0" w:space="0" w:color="auto"/>
                <w:right w:val="none" w:sz="0" w:space="0" w:color="auto"/>
              </w:divBdr>
              <w:divsChild>
                <w:div w:id="1107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109">
      <w:bodyDiv w:val="1"/>
      <w:marLeft w:val="0"/>
      <w:marRight w:val="0"/>
      <w:marTop w:val="0"/>
      <w:marBottom w:val="0"/>
      <w:divBdr>
        <w:top w:val="none" w:sz="0" w:space="0" w:color="auto"/>
        <w:left w:val="none" w:sz="0" w:space="0" w:color="auto"/>
        <w:bottom w:val="none" w:sz="0" w:space="0" w:color="auto"/>
        <w:right w:val="none" w:sz="0" w:space="0" w:color="auto"/>
      </w:divBdr>
      <w:divsChild>
        <w:div w:id="948047899">
          <w:marLeft w:val="0"/>
          <w:marRight w:val="0"/>
          <w:marTop w:val="0"/>
          <w:marBottom w:val="0"/>
          <w:divBdr>
            <w:top w:val="none" w:sz="0" w:space="0" w:color="auto"/>
            <w:left w:val="none" w:sz="0" w:space="0" w:color="auto"/>
            <w:bottom w:val="none" w:sz="0" w:space="0" w:color="auto"/>
            <w:right w:val="none" w:sz="0" w:space="0" w:color="auto"/>
          </w:divBdr>
          <w:divsChild>
            <w:div w:id="1787963700">
              <w:marLeft w:val="0"/>
              <w:marRight w:val="0"/>
              <w:marTop w:val="0"/>
              <w:marBottom w:val="0"/>
              <w:divBdr>
                <w:top w:val="none" w:sz="0" w:space="0" w:color="auto"/>
                <w:left w:val="none" w:sz="0" w:space="0" w:color="auto"/>
                <w:bottom w:val="none" w:sz="0" w:space="0" w:color="auto"/>
                <w:right w:val="none" w:sz="0" w:space="0" w:color="auto"/>
              </w:divBdr>
              <w:divsChild>
                <w:div w:id="14359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8844">
      <w:bodyDiv w:val="1"/>
      <w:marLeft w:val="0"/>
      <w:marRight w:val="0"/>
      <w:marTop w:val="0"/>
      <w:marBottom w:val="0"/>
      <w:divBdr>
        <w:top w:val="none" w:sz="0" w:space="0" w:color="auto"/>
        <w:left w:val="none" w:sz="0" w:space="0" w:color="auto"/>
        <w:bottom w:val="none" w:sz="0" w:space="0" w:color="auto"/>
        <w:right w:val="none" w:sz="0" w:space="0" w:color="auto"/>
      </w:divBdr>
      <w:divsChild>
        <w:div w:id="1099914613">
          <w:marLeft w:val="0"/>
          <w:marRight w:val="0"/>
          <w:marTop w:val="0"/>
          <w:marBottom w:val="0"/>
          <w:divBdr>
            <w:top w:val="none" w:sz="0" w:space="0" w:color="auto"/>
            <w:left w:val="none" w:sz="0" w:space="0" w:color="auto"/>
            <w:bottom w:val="none" w:sz="0" w:space="0" w:color="auto"/>
            <w:right w:val="none" w:sz="0" w:space="0" w:color="auto"/>
          </w:divBdr>
          <w:divsChild>
            <w:div w:id="401564791">
              <w:marLeft w:val="0"/>
              <w:marRight w:val="0"/>
              <w:marTop w:val="0"/>
              <w:marBottom w:val="0"/>
              <w:divBdr>
                <w:top w:val="none" w:sz="0" w:space="0" w:color="auto"/>
                <w:left w:val="none" w:sz="0" w:space="0" w:color="auto"/>
                <w:bottom w:val="none" w:sz="0" w:space="0" w:color="auto"/>
                <w:right w:val="none" w:sz="0" w:space="0" w:color="auto"/>
              </w:divBdr>
              <w:divsChild>
                <w:div w:id="19246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6224">
      <w:bodyDiv w:val="1"/>
      <w:marLeft w:val="0"/>
      <w:marRight w:val="0"/>
      <w:marTop w:val="0"/>
      <w:marBottom w:val="0"/>
      <w:divBdr>
        <w:top w:val="none" w:sz="0" w:space="0" w:color="auto"/>
        <w:left w:val="none" w:sz="0" w:space="0" w:color="auto"/>
        <w:bottom w:val="none" w:sz="0" w:space="0" w:color="auto"/>
        <w:right w:val="none" w:sz="0" w:space="0" w:color="auto"/>
      </w:divBdr>
      <w:divsChild>
        <w:div w:id="1595241607">
          <w:marLeft w:val="0"/>
          <w:marRight w:val="0"/>
          <w:marTop w:val="0"/>
          <w:marBottom w:val="0"/>
          <w:divBdr>
            <w:top w:val="none" w:sz="0" w:space="0" w:color="auto"/>
            <w:left w:val="none" w:sz="0" w:space="0" w:color="auto"/>
            <w:bottom w:val="none" w:sz="0" w:space="0" w:color="auto"/>
            <w:right w:val="none" w:sz="0" w:space="0" w:color="auto"/>
          </w:divBdr>
          <w:divsChild>
            <w:div w:id="493381151">
              <w:marLeft w:val="0"/>
              <w:marRight w:val="0"/>
              <w:marTop w:val="0"/>
              <w:marBottom w:val="0"/>
              <w:divBdr>
                <w:top w:val="none" w:sz="0" w:space="0" w:color="auto"/>
                <w:left w:val="none" w:sz="0" w:space="0" w:color="auto"/>
                <w:bottom w:val="none" w:sz="0" w:space="0" w:color="auto"/>
                <w:right w:val="none" w:sz="0" w:space="0" w:color="auto"/>
              </w:divBdr>
              <w:divsChild>
                <w:div w:id="9413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latzi/dock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8666</TotalTime>
  <Pages>1</Pages>
  <Words>3872</Words>
  <Characters>21302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2022-03-07T17:24:00Z</dcterms:created>
  <dcterms:modified xsi:type="dcterms:W3CDTF">2022-03-18T17:56:00Z</dcterms:modified>
</cp:coreProperties>
</file>